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15148" w14:textId="77777777" w:rsidR="002C6DBE" w:rsidRDefault="002C6DBE" w:rsidP="002C6DBE">
      <w:pPr>
        <w:jc w:val="center"/>
        <w:rPr>
          <w:b/>
          <w:sz w:val="40"/>
          <w:szCs w:val="40"/>
          <w:lang w:val="de-DE"/>
        </w:rPr>
      </w:pPr>
    </w:p>
    <w:p w14:paraId="18882CF2" w14:textId="77777777" w:rsidR="002C6DBE" w:rsidRDefault="002C6DBE" w:rsidP="002C6DBE">
      <w:pPr>
        <w:jc w:val="center"/>
        <w:rPr>
          <w:b/>
          <w:sz w:val="40"/>
          <w:szCs w:val="40"/>
          <w:lang w:val="de-DE"/>
        </w:rPr>
      </w:pPr>
    </w:p>
    <w:p w14:paraId="3B310812" w14:textId="77777777" w:rsidR="002C6DBE" w:rsidRDefault="002C6DBE" w:rsidP="002C6DBE">
      <w:pPr>
        <w:jc w:val="center"/>
        <w:rPr>
          <w:b/>
          <w:sz w:val="40"/>
          <w:szCs w:val="40"/>
          <w:lang w:val="de-DE"/>
        </w:rPr>
      </w:pPr>
    </w:p>
    <w:p w14:paraId="630F714E" w14:textId="77777777" w:rsidR="002C6DBE" w:rsidRDefault="002C6DBE" w:rsidP="002C6DBE">
      <w:pPr>
        <w:jc w:val="center"/>
        <w:rPr>
          <w:b/>
          <w:sz w:val="40"/>
          <w:szCs w:val="40"/>
          <w:lang w:val="de-DE"/>
        </w:rPr>
      </w:pPr>
    </w:p>
    <w:p w14:paraId="59748F9C" w14:textId="77777777" w:rsidR="002C6DBE" w:rsidRDefault="002C6DBE" w:rsidP="002C6DBE">
      <w:pPr>
        <w:jc w:val="center"/>
        <w:rPr>
          <w:b/>
          <w:sz w:val="52"/>
          <w:szCs w:val="52"/>
          <w:lang w:val="de-DE"/>
        </w:rPr>
      </w:pPr>
    </w:p>
    <w:p w14:paraId="67B63A9F" w14:textId="77777777" w:rsidR="002C6DBE" w:rsidRDefault="002C6DBE" w:rsidP="002C6DBE">
      <w:pPr>
        <w:jc w:val="center"/>
        <w:rPr>
          <w:b/>
          <w:sz w:val="52"/>
          <w:szCs w:val="52"/>
          <w:lang w:val="de-DE"/>
        </w:rPr>
      </w:pPr>
    </w:p>
    <w:p w14:paraId="54F3D5A1" w14:textId="77777777" w:rsidR="002C6DBE" w:rsidRDefault="002C6DBE" w:rsidP="002C6DBE">
      <w:pPr>
        <w:jc w:val="center"/>
        <w:rPr>
          <w:b/>
          <w:sz w:val="52"/>
          <w:szCs w:val="52"/>
          <w:lang w:val="de-DE"/>
        </w:rPr>
      </w:pPr>
    </w:p>
    <w:p w14:paraId="00A39D18" w14:textId="77777777" w:rsidR="002C6DBE" w:rsidRDefault="002C6DBE" w:rsidP="002C6DBE">
      <w:pPr>
        <w:jc w:val="center"/>
        <w:rPr>
          <w:b/>
          <w:sz w:val="52"/>
          <w:szCs w:val="52"/>
          <w:lang w:val="de-DE"/>
        </w:rPr>
      </w:pPr>
    </w:p>
    <w:p w14:paraId="38429734" w14:textId="6B228815" w:rsidR="00DA7B77" w:rsidRPr="002C6DBE" w:rsidRDefault="00F54E72" w:rsidP="002C6DBE">
      <w:pPr>
        <w:jc w:val="center"/>
        <w:rPr>
          <w:b/>
          <w:sz w:val="72"/>
          <w:szCs w:val="72"/>
          <w:lang w:val="de-DE"/>
        </w:rPr>
      </w:pPr>
      <w:r w:rsidRPr="002C6DBE">
        <w:rPr>
          <w:b/>
          <w:sz w:val="72"/>
          <w:szCs w:val="72"/>
          <w:lang w:val="de-DE"/>
        </w:rPr>
        <w:t>Analyse von Dateien und Date</w:t>
      </w:r>
      <w:r w:rsidR="002C6DBE" w:rsidRPr="002C6DBE">
        <w:rPr>
          <w:b/>
          <w:sz w:val="72"/>
          <w:szCs w:val="72"/>
          <w:lang w:val="de-DE"/>
        </w:rPr>
        <w:t>iformaten</w:t>
      </w:r>
    </w:p>
    <w:p w14:paraId="1A45DC33" w14:textId="77777777" w:rsidR="002C6DBE" w:rsidRDefault="002C6DBE" w:rsidP="002C6DBE">
      <w:pPr>
        <w:jc w:val="center"/>
        <w:rPr>
          <w:b/>
          <w:sz w:val="28"/>
          <w:szCs w:val="28"/>
          <w:lang w:val="de-DE"/>
        </w:rPr>
      </w:pPr>
      <w:r>
        <w:rPr>
          <w:b/>
          <w:sz w:val="28"/>
          <w:szCs w:val="28"/>
          <w:lang w:val="de-DE"/>
        </w:rPr>
        <w:t>Fachbereichsarbeit Informatik</w:t>
      </w:r>
    </w:p>
    <w:p w14:paraId="5128109E" w14:textId="77777777" w:rsidR="002C6DBE" w:rsidRDefault="002C6DBE" w:rsidP="002C6DBE">
      <w:pPr>
        <w:jc w:val="center"/>
        <w:rPr>
          <w:b/>
          <w:sz w:val="28"/>
          <w:szCs w:val="28"/>
          <w:lang w:val="de-DE"/>
        </w:rPr>
      </w:pPr>
    </w:p>
    <w:p w14:paraId="26CB7E19" w14:textId="77777777" w:rsidR="002C6DBE" w:rsidRPr="002C6DBE" w:rsidRDefault="002C6DBE" w:rsidP="002C6DBE">
      <w:pPr>
        <w:jc w:val="center"/>
        <w:rPr>
          <w:b/>
          <w:sz w:val="40"/>
          <w:szCs w:val="40"/>
          <w:lang w:val="de-DE"/>
        </w:rPr>
      </w:pPr>
    </w:p>
    <w:p w14:paraId="6DAF7397" w14:textId="77777777" w:rsidR="00F54E72" w:rsidRDefault="00F54E72">
      <w:pPr>
        <w:rPr>
          <w:lang w:val="de-DE"/>
        </w:rPr>
      </w:pPr>
    </w:p>
    <w:p w14:paraId="627AA436" w14:textId="77777777" w:rsidR="002C6DBE" w:rsidRDefault="002C6DBE">
      <w:pPr>
        <w:rPr>
          <w:lang w:val="de-DE"/>
        </w:rPr>
      </w:pPr>
    </w:p>
    <w:p w14:paraId="15FA9485" w14:textId="77777777" w:rsidR="002C6DBE" w:rsidRDefault="002C6DBE">
      <w:pPr>
        <w:rPr>
          <w:lang w:val="de-DE"/>
        </w:rPr>
      </w:pPr>
    </w:p>
    <w:p w14:paraId="4920712E" w14:textId="77777777" w:rsidR="002C6DBE" w:rsidRDefault="002C6DBE">
      <w:pPr>
        <w:rPr>
          <w:lang w:val="de-DE"/>
        </w:rPr>
      </w:pPr>
    </w:p>
    <w:p w14:paraId="7CA2DAC2" w14:textId="77777777" w:rsidR="002C6DBE" w:rsidRDefault="002C6DBE">
      <w:pPr>
        <w:rPr>
          <w:lang w:val="de-DE"/>
        </w:rPr>
      </w:pPr>
    </w:p>
    <w:p w14:paraId="0EAF37A5" w14:textId="77777777" w:rsidR="002C6DBE" w:rsidRDefault="002C6DBE">
      <w:pPr>
        <w:rPr>
          <w:lang w:val="de-DE"/>
        </w:rPr>
      </w:pPr>
    </w:p>
    <w:p w14:paraId="72F66F75" w14:textId="77777777" w:rsidR="002C6DBE" w:rsidRDefault="002C6DBE">
      <w:pPr>
        <w:rPr>
          <w:lang w:val="de-DE"/>
        </w:rPr>
      </w:pPr>
    </w:p>
    <w:p w14:paraId="731ED662" w14:textId="77777777" w:rsidR="002C6DBE" w:rsidRDefault="002C6DBE">
      <w:pPr>
        <w:rPr>
          <w:lang w:val="de-DE"/>
        </w:rPr>
      </w:pPr>
    </w:p>
    <w:p w14:paraId="0113699D" w14:textId="77777777" w:rsidR="002C6DBE" w:rsidRDefault="002C6DBE">
      <w:pPr>
        <w:rPr>
          <w:lang w:val="de-DE"/>
        </w:rPr>
      </w:pPr>
    </w:p>
    <w:p w14:paraId="60C750D3" w14:textId="77777777" w:rsidR="002C6DBE" w:rsidRDefault="002C6DBE">
      <w:pPr>
        <w:rPr>
          <w:lang w:val="de-DE"/>
        </w:rPr>
      </w:pPr>
    </w:p>
    <w:p w14:paraId="5A326538" w14:textId="77777777" w:rsidR="002C6DBE" w:rsidRDefault="002C6DBE">
      <w:pPr>
        <w:rPr>
          <w:b/>
          <w:sz w:val="32"/>
          <w:szCs w:val="32"/>
          <w:lang w:val="de-DE"/>
        </w:rPr>
      </w:pPr>
    </w:p>
    <w:p w14:paraId="5A6207E8" w14:textId="77777777" w:rsidR="002C6DBE" w:rsidRDefault="002C6DBE">
      <w:pPr>
        <w:rPr>
          <w:b/>
          <w:sz w:val="32"/>
          <w:szCs w:val="32"/>
          <w:lang w:val="de-DE"/>
        </w:rPr>
      </w:pPr>
    </w:p>
    <w:p w14:paraId="7DD64511" w14:textId="77777777" w:rsidR="002C6DBE" w:rsidRDefault="002C6DBE">
      <w:pPr>
        <w:rPr>
          <w:b/>
          <w:sz w:val="32"/>
          <w:szCs w:val="32"/>
          <w:lang w:val="de-DE"/>
        </w:rPr>
      </w:pPr>
    </w:p>
    <w:p w14:paraId="20248BB3" w14:textId="77777777" w:rsidR="002C6DBE" w:rsidRDefault="002C6DBE">
      <w:pPr>
        <w:rPr>
          <w:b/>
          <w:sz w:val="32"/>
          <w:szCs w:val="32"/>
          <w:lang w:val="de-DE"/>
        </w:rPr>
      </w:pPr>
    </w:p>
    <w:p w14:paraId="35100282" w14:textId="77777777" w:rsidR="002C6DBE" w:rsidRDefault="002C6DBE">
      <w:pPr>
        <w:rPr>
          <w:b/>
          <w:sz w:val="32"/>
          <w:szCs w:val="32"/>
          <w:lang w:val="de-DE"/>
        </w:rPr>
      </w:pPr>
    </w:p>
    <w:p w14:paraId="423CFCB5" w14:textId="77777777" w:rsidR="002C6DBE" w:rsidRDefault="002C6DBE">
      <w:pPr>
        <w:rPr>
          <w:b/>
          <w:sz w:val="32"/>
          <w:szCs w:val="32"/>
          <w:lang w:val="de-DE"/>
        </w:rPr>
      </w:pPr>
    </w:p>
    <w:p w14:paraId="38B79089" w14:textId="77777777" w:rsidR="002C6DBE" w:rsidRDefault="002C6DBE">
      <w:pPr>
        <w:rPr>
          <w:b/>
          <w:sz w:val="32"/>
          <w:szCs w:val="32"/>
          <w:lang w:val="de-DE"/>
        </w:rPr>
      </w:pPr>
    </w:p>
    <w:p w14:paraId="75309702" w14:textId="77777777" w:rsidR="002C6DBE" w:rsidRDefault="002C6DBE">
      <w:pPr>
        <w:rPr>
          <w:b/>
          <w:sz w:val="32"/>
          <w:szCs w:val="32"/>
          <w:lang w:val="de-DE"/>
        </w:rPr>
      </w:pPr>
    </w:p>
    <w:p w14:paraId="641E0D41" w14:textId="448760BE" w:rsidR="00BA2266" w:rsidRDefault="00BA2266">
      <w:pPr>
        <w:rPr>
          <w:b/>
          <w:sz w:val="32"/>
          <w:szCs w:val="32"/>
          <w:lang w:val="de-DE"/>
        </w:rPr>
      </w:pPr>
    </w:p>
    <w:p w14:paraId="2C6ED19D" w14:textId="77777777" w:rsidR="00BA2266" w:rsidRDefault="00BA2266">
      <w:pPr>
        <w:rPr>
          <w:b/>
          <w:sz w:val="32"/>
          <w:szCs w:val="32"/>
          <w:lang w:val="de-DE"/>
        </w:rPr>
      </w:pPr>
      <w:r>
        <w:rPr>
          <w:b/>
          <w:sz w:val="32"/>
          <w:szCs w:val="32"/>
          <w:lang w:val="de-DE"/>
        </w:rPr>
        <w:lastRenderedPageBreak/>
        <w:br w:type="page"/>
      </w:r>
    </w:p>
    <w:p w14:paraId="7EF24F8D" w14:textId="326C4196" w:rsidR="00F54E72" w:rsidRPr="002C6DBE" w:rsidRDefault="00F54E72">
      <w:pPr>
        <w:rPr>
          <w:b/>
          <w:sz w:val="32"/>
          <w:szCs w:val="32"/>
          <w:lang w:val="de-DE"/>
        </w:rPr>
      </w:pPr>
      <w:r w:rsidRPr="002C6DBE">
        <w:rPr>
          <w:b/>
          <w:sz w:val="32"/>
          <w:szCs w:val="32"/>
          <w:lang w:val="de-DE"/>
        </w:rPr>
        <w:lastRenderedPageBreak/>
        <w:t>Abstract</w:t>
      </w:r>
    </w:p>
    <w:p w14:paraId="30E2E369" w14:textId="77777777" w:rsidR="00F54E72" w:rsidRDefault="00F54E72">
      <w:pPr>
        <w:rPr>
          <w:lang w:val="de-DE"/>
        </w:rPr>
      </w:pPr>
    </w:p>
    <w:p w14:paraId="0B3B117C" w14:textId="77777777" w:rsidR="00F54E72" w:rsidRDefault="00F54E72">
      <w:pPr>
        <w:rPr>
          <w:lang w:val="de-DE"/>
        </w:rPr>
      </w:pPr>
      <w:r>
        <w:rPr>
          <w:lang w:val="de-DE"/>
        </w:rPr>
        <w:t xml:space="preserve">Diese Arbeit beschäftigt sich mit der Untersuchung von Inhalten von Dateien in Bezug auf </w:t>
      </w:r>
      <w:r w:rsidR="0035759E">
        <w:rPr>
          <w:lang w:val="de-DE"/>
        </w:rPr>
        <w:t xml:space="preserve">ihr Dateiformat, ohne diese in ihr bestimmungsgemäßes Programm zu laden. So soll zum Beispiel anhand des PDF-Standards der Inhalt von PDF-Dateien untersucht werden ohne diese in ein PDF-Programm zu laden. </w:t>
      </w:r>
    </w:p>
    <w:p w14:paraId="741A6975" w14:textId="77777777" w:rsidR="00BC41CC" w:rsidRDefault="00BC41CC">
      <w:pPr>
        <w:rPr>
          <w:lang w:val="de-DE"/>
        </w:rPr>
      </w:pPr>
      <w:r>
        <w:rPr>
          <w:lang w:val="de-DE"/>
        </w:rPr>
        <w:t>Das PDF Format wurde für diese Arbeit gewählt, weil es sehr viele verschiedenartige Informationen enthalten kann und durch das Einbetten von ausführbaren Inhalten (Java-Script) auch Möglichkeiten zum Missbrauch bietet.</w:t>
      </w:r>
    </w:p>
    <w:p w14:paraId="344C9C2D" w14:textId="77777777" w:rsidR="00BC41CC" w:rsidRDefault="00BC41CC">
      <w:pPr>
        <w:rPr>
          <w:lang w:val="de-DE"/>
        </w:rPr>
      </w:pPr>
    </w:p>
    <w:p w14:paraId="7A1028C2" w14:textId="77777777" w:rsidR="00BC41CC" w:rsidRDefault="00BC41CC">
      <w:pPr>
        <w:rPr>
          <w:lang w:val="de-DE"/>
        </w:rPr>
      </w:pPr>
      <w:r>
        <w:rPr>
          <w:lang w:val="de-DE"/>
        </w:rPr>
        <w:t>Parallel zur theoretischen Betrachtung dieser Problemstellung, entsteht während der Arbeit ein Analysewerkzeug, dass Dateien, egal welchen Ursprungs, unabhängig von ihrem Dateiformat in binärer Form einließt und eine Analyse erlaubt ohne Gefahr zu laufen schadhafte Teile auszuführen.</w:t>
      </w:r>
    </w:p>
    <w:p w14:paraId="58F8A671" w14:textId="77777777" w:rsidR="00F54E72" w:rsidRDefault="00F54E72">
      <w:pPr>
        <w:rPr>
          <w:lang w:val="de-DE"/>
        </w:rPr>
      </w:pPr>
    </w:p>
    <w:p w14:paraId="56162294" w14:textId="77777777" w:rsidR="00F54E72" w:rsidRPr="002C6DBE" w:rsidRDefault="00F54E72">
      <w:pPr>
        <w:rPr>
          <w:b/>
          <w:sz w:val="32"/>
          <w:szCs w:val="32"/>
          <w:lang w:val="de-DE"/>
        </w:rPr>
      </w:pPr>
      <w:r w:rsidRPr="002C6DBE">
        <w:rPr>
          <w:b/>
          <w:sz w:val="32"/>
          <w:szCs w:val="32"/>
          <w:lang w:val="de-DE"/>
        </w:rPr>
        <w:t>Vorwort</w:t>
      </w:r>
    </w:p>
    <w:p w14:paraId="2A396654" w14:textId="77777777" w:rsidR="00014DCA" w:rsidRDefault="00014DCA">
      <w:pPr>
        <w:rPr>
          <w:lang w:val="de-DE"/>
        </w:rPr>
      </w:pPr>
    </w:p>
    <w:p w14:paraId="771760D4" w14:textId="77777777" w:rsidR="00F54E72" w:rsidRDefault="00F54E72">
      <w:pPr>
        <w:rPr>
          <w:lang w:val="de-DE"/>
        </w:rPr>
      </w:pPr>
      <w:r>
        <w:rPr>
          <w:lang w:val="de-DE"/>
        </w:rPr>
        <w:t>Dateien in gespeicherter Form dienen primär zur Verarbeitung durch Software. Vor allem das Wiedergeben gespeicherter Informationen ist ein Vorgang, der jeden Tag millionenfach stattfindet.</w:t>
      </w:r>
      <w:r w:rsidR="00086B81">
        <w:rPr>
          <w:lang w:val="de-DE"/>
        </w:rPr>
        <w:t xml:space="preserve"> </w:t>
      </w:r>
    </w:p>
    <w:p w14:paraId="56EAADAF" w14:textId="77777777" w:rsidR="007E5ADF" w:rsidRDefault="007E5ADF">
      <w:pPr>
        <w:rPr>
          <w:lang w:val="de-DE"/>
        </w:rPr>
      </w:pPr>
      <w:r>
        <w:rPr>
          <w:lang w:val="de-DE"/>
        </w:rPr>
        <w:t xml:space="preserve">Durch den Wunsch, auch herkömmliche Textdokumente mit zusätzlichen Interaktionen auszustatten, hat man sehr vielen Programmen die Möglichkeit gegeben, Aktionen dynamisch aufgrund des Dateiinhalts durchzuführen, also das Programm nicht nur zum Erstellen und Wiedergeben der gespeicherten Daten zu verwenden, sondern </w:t>
      </w:r>
      <w:r w:rsidR="0005264C">
        <w:rPr>
          <w:lang w:val="de-DE"/>
        </w:rPr>
        <w:t xml:space="preserve">die Möglichkeit einer </w:t>
      </w:r>
      <w:r w:rsidR="006C3184">
        <w:rPr>
          <w:lang w:val="de-DE"/>
        </w:rPr>
        <w:t>Interaktion ohne das Zutun des Benutzers zu schaffen.</w:t>
      </w:r>
    </w:p>
    <w:p w14:paraId="0415F868" w14:textId="77777777" w:rsidR="006C3184" w:rsidRDefault="006C3184">
      <w:pPr>
        <w:rPr>
          <w:lang w:val="de-DE"/>
        </w:rPr>
      </w:pPr>
      <w:r>
        <w:rPr>
          <w:lang w:val="de-DE"/>
        </w:rPr>
        <w:t xml:space="preserve">Was auf der einen Seite eine sehr effiziente Erweiterung der Funktionalität für nützliche Prozesse ist, kann auf der anderen Seite auch erhebliche Gefahren für den Anwender, bzw. dessen System darstellen. </w:t>
      </w:r>
    </w:p>
    <w:p w14:paraId="59E75B7C" w14:textId="77777777" w:rsidR="006C3184" w:rsidRDefault="006C3184">
      <w:pPr>
        <w:rPr>
          <w:lang w:val="de-DE"/>
        </w:rPr>
      </w:pPr>
      <w:r>
        <w:rPr>
          <w:lang w:val="de-DE"/>
        </w:rPr>
        <w:t xml:space="preserve">Ein Großteil der breit angelegten Angriffe auf Einzelnutzer und </w:t>
      </w:r>
      <w:r w:rsidR="002779E8">
        <w:rPr>
          <w:lang w:val="de-DE"/>
        </w:rPr>
        <w:t xml:space="preserve">der gezielten Angriffe auf Unternehmen geschieht mithilfe so genannter Scripts, also Anweisungen die in herkömmlichen Dateien versteckt werden und Schadprogramme </w:t>
      </w:r>
      <w:r w:rsidR="009B4985">
        <w:rPr>
          <w:lang w:val="de-DE"/>
        </w:rPr>
        <w:t>auf dem Zielsystem installieren, oder selber schadhaft sein können</w:t>
      </w:r>
      <w:r w:rsidR="005726F5">
        <w:rPr>
          <w:lang w:val="de-DE"/>
        </w:rPr>
        <w:t>.</w:t>
      </w:r>
    </w:p>
    <w:p w14:paraId="1BAD9C9C" w14:textId="77777777" w:rsidR="005726F5" w:rsidRDefault="005726F5">
      <w:pPr>
        <w:rPr>
          <w:lang w:val="de-DE"/>
        </w:rPr>
      </w:pPr>
    </w:p>
    <w:p w14:paraId="6E5DCA1C" w14:textId="77777777" w:rsidR="005726F5" w:rsidRDefault="005726F5">
      <w:pPr>
        <w:rPr>
          <w:lang w:val="de-DE"/>
        </w:rPr>
      </w:pPr>
      <w:r>
        <w:rPr>
          <w:lang w:val="de-DE"/>
        </w:rPr>
        <w:t>Viele solcher Scripts werden durch das Programm nicht direkt dargestellt und das herausfiltern der fraglichen Teile durch herkömmliche Texteditoren ist nicht zielführend, da diese öfters nicht in Form von darstellbaren Zeichen enthalten sind oder einfach der Umfang der Datei für eine konventionelle Analyse zu groß ist.</w:t>
      </w:r>
    </w:p>
    <w:p w14:paraId="41DDBB59" w14:textId="77777777" w:rsidR="004250F2" w:rsidRDefault="004250F2">
      <w:pPr>
        <w:rPr>
          <w:lang w:val="de-DE"/>
        </w:rPr>
      </w:pPr>
    </w:p>
    <w:p w14:paraId="7269296F" w14:textId="650A35BF" w:rsidR="004250F2" w:rsidRDefault="004250F2">
      <w:pPr>
        <w:rPr>
          <w:lang w:val="de-DE"/>
        </w:rPr>
      </w:pPr>
      <w:r>
        <w:rPr>
          <w:lang w:val="de-DE"/>
        </w:rPr>
        <w:t xml:space="preserve">Der Ansatz der meisten konventionellen </w:t>
      </w:r>
      <w:r w:rsidR="008A1980">
        <w:rPr>
          <w:lang w:val="de-DE"/>
        </w:rPr>
        <w:t xml:space="preserve">Virenscanner </w:t>
      </w:r>
      <w:r w:rsidR="004D66DB">
        <w:rPr>
          <w:lang w:val="de-DE"/>
        </w:rPr>
        <w:t xml:space="preserve">besteht darin, Dateien nach Signaturen bekannter </w:t>
      </w:r>
      <w:r w:rsidR="002C6E50">
        <w:rPr>
          <w:lang w:val="de-DE"/>
        </w:rPr>
        <w:t xml:space="preserve">Schädlinge </w:t>
      </w:r>
      <w:r w:rsidR="007F4111">
        <w:rPr>
          <w:lang w:val="de-DE"/>
        </w:rPr>
        <w:t xml:space="preserve">zu durchsuchen. Was in </w:t>
      </w:r>
      <w:r w:rsidR="009B53CD">
        <w:rPr>
          <w:lang w:val="de-DE"/>
        </w:rPr>
        <w:t xml:space="preserve">den meisten Fällen, und vor allem für den Heimanwender, durchaus ausreichend ist, ist für andere Fälle </w:t>
      </w:r>
      <w:r w:rsidR="009C3ABE">
        <w:rPr>
          <w:lang w:val="de-DE"/>
        </w:rPr>
        <w:t xml:space="preserve">bei Weitem zu wenig. Gerade bei „lohnenswerten Zielen“ wie Banken, staatlichen Einrichtungen oder größeren Firmen ist die Wahrscheinlichkeit eines gezielten professionellen Angriffes sehr groß. Die Werkzeuge die hier von Angreifern benutzt werden, sind meist Unikate, welche speziell für diesen Angriff ausgelegt sind oder dahingehend vorbereitet wurde. Da diese Werkzeuge </w:t>
      </w:r>
      <w:r w:rsidR="009C3ABE">
        <w:rPr>
          <w:lang w:val="de-DE"/>
        </w:rPr>
        <w:lastRenderedPageBreak/>
        <w:t>noch unbekannt sind, werden sie von konventionellen Abwehrmechanismen meist nicht erkannt.</w:t>
      </w:r>
    </w:p>
    <w:p w14:paraId="27FB0C0E" w14:textId="77777777" w:rsidR="009C3ABE" w:rsidRDefault="009C3ABE">
      <w:pPr>
        <w:rPr>
          <w:lang w:val="de-DE"/>
        </w:rPr>
      </w:pPr>
    </w:p>
    <w:p w14:paraId="7C056471" w14:textId="77777777" w:rsidR="008545BA" w:rsidRDefault="008545BA">
      <w:pPr>
        <w:rPr>
          <w:lang w:val="de-DE"/>
        </w:rPr>
      </w:pPr>
      <w:r>
        <w:rPr>
          <w:lang w:val="de-DE"/>
        </w:rPr>
        <w:t>Um diesen Bedrohungen Herr zu werden, braucht es genau den Gegenteiligen Ansatz. Man ignoriert während der Analyse alles, das nicht gefährlich sein kann und lenkt seinen Fokus auf die Inhalte, die grundsätzlich ein Gefahrenpotential beinhalten (z.B. Skripts), unbekannte Inhalte (z.B. nicht zu klassifizierende Anhänge) oder Anomalien (Inhalte die offensichtlich nicht Bestandteil des jeweiligen Dateiformates sind).</w:t>
      </w:r>
    </w:p>
    <w:p w14:paraId="5D7A269E" w14:textId="77777777" w:rsidR="008545BA" w:rsidRDefault="008545BA">
      <w:pPr>
        <w:rPr>
          <w:lang w:val="de-DE"/>
        </w:rPr>
      </w:pPr>
    </w:p>
    <w:p w14:paraId="32286413" w14:textId="77777777" w:rsidR="008545BA" w:rsidRDefault="008545BA">
      <w:pPr>
        <w:rPr>
          <w:lang w:val="de-DE"/>
        </w:rPr>
      </w:pPr>
    </w:p>
    <w:p w14:paraId="1FCE4430" w14:textId="77777777" w:rsidR="002C6DBE" w:rsidRDefault="002C6DBE">
      <w:pPr>
        <w:rPr>
          <w:lang w:val="de-DE"/>
        </w:rPr>
      </w:pPr>
    </w:p>
    <w:p w14:paraId="471AAE32" w14:textId="77777777" w:rsidR="002C6DBE" w:rsidRDefault="002C6DBE">
      <w:pPr>
        <w:rPr>
          <w:lang w:val="de-DE"/>
        </w:rPr>
      </w:pPr>
    </w:p>
    <w:p w14:paraId="65998173" w14:textId="77777777" w:rsidR="002C6DBE" w:rsidRDefault="002C6DBE">
      <w:pPr>
        <w:rPr>
          <w:lang w:val="de-DE"/>
        </w:rPr>
      </w:pPr>
    </w:p>
    <w:p w14:paraId="4D0813A9" w14:textId="77777777" w:rsidR="002C6DBE" w:rsidRDefault="002C6DBE">
      <w:pPr>
        <w:rPr>
          <w:lang w:val="de-DE"/>
        </w:rPr>
      </w:pPr>
    </w:p>
    <w:p w14:paraId="49E7100A" w14:textId="77777777" w:rsidR="002C6DBE" w:rsidRDefault="002C6DBE">
      <w:pPr>
        <w:rPr>
          <w:lang w:val="de-DE"/>
        </w:rPr>
      </w:pPr>
    </w:p>
    <w:p w14:paraId="405F1AB6" w14:textId="77777777" w:rsidR="002C6DBE" w:rsidRDefault="002C6DBE">
      <w:pPr>
        <w:rPr>
          <w:lang w:val="de-DE"/>
        </w:rPr>
      </w:pPr>
    </w:p>
    <w:p w14:paraId="1B90921C" w14:textId="77777777" w:rsidR="002C6DBE" w:rsidRDefault="002C6DBE">
      <w:pPr>
        <w:rPr>
          <w:lang w:val="de-DE"/>
        </w:rPr>
      </w:pPr>
    </w:p>
    <w:p w14:paraId="1441F56C" w14:textId="77777777" w:rsidR="002C6DBE" w:rsidRDefault="002C6DBE">
      <w:pPr>
        <w:rPr>
          <w:lang w:val="de-DE"/>
        </w:rPr>
      </w:pPr>
    </w:p>
    <w:p w14:paraId="4170DB05" w14:textId="77777777" w:rsidR="002C6DBE" w:rsidRDefault="002C6DBE">
      <w:pPr>
        <w:rPr>
          <w:lang w:val="de-DE"/>
        </w:rPr>
      </w:pPr>
    </w:p>
    <w:p w14:paraId="218F1DCB" w14:textId="77777777" w:rsidR="002C6DBE" w:rsidRDefault="002C6DBE">
      <w:pPr>
        <w:rPr>
          <w:lang w:val="de-DE"/>
        </w:rPr>
      </w:pPr>
    </w:p>
    <w:p w14:paraId="0A76B975" w14:textId="77777777" w:rsidR="002C6DBE" w:rsidRDefault="002C6DBE">
      <w:pPr>
        <w:rPr>
          <w:lang w:val="de-DE"/>
        </w:rPr>
      </w:pPr>
    </w:p>
    <w:p w14:paraId="07B586A3" w14:textId="77777777" w:rsidR="002C6DBE" w:rsidRDefault="002C6DBE">
      <w:pPr>
        <w:rPr>
          <w:lang w:val="de-DE"/>
        </w:rPr>
      </w:pPr>
    </w:p>
    <w:p w14:paraId="59FAD97B" w14:textId="77777777" w:rsidR="002C6DBE" w:rsidRDefault="002C6DBE">
      <w:pPr>
        <w:rPr>
          <w:lang w:val="de-DE"/>
        </w:rPr>
      </w:pPr>
    </w:p>
    <w:p w14:paraId="07761B5A" w14:textId="77777777" w:rsidR="002C6DBE" w:rsidRDefault="002C6DBE">
      <w:pPr>
        <w:rPr>
          <w:lang w:val="de-DE"/>
        </w:rPr>
      </w:pPr>
    </w:p>
    <w:p w14:paraId="5904131A" w14:textId="77777777" w:rsidR="002C6DBE" w:rsidRDefault="002C6DBE">
      <w:pPr>
        <w:rPr>
          <w:lang w:val="de-DE"/>
        </w:rPr>
      </w:pPr>
    </w:p>
    <w:p w14:paraId="0C5DAA42" w14:textId="77777777" w:rsidR="002C6DBE" w:rsidRDefault="002C6DBE">
      <w:pPr>
        <w:rPr>
          <w:lang w:val="de-DE"/>
        </w:rPr>
      </w:pPr>
    </w:p>
    <w:p w14:paraId="00596957" w14:textId="77777777" w:rsidR="002C6DBE" w:rsidRDefault="002C6DBE">
      <w:pPr>
        <w:rPr>
          <w:lang w:val="de-DE"/>
        </w:rPr>
      </w:pPr>
    </w:p>
    <w:p w14:paraId="012AED66" w14:textId="77777777" w:rsidR="002C6DBE" w:rsidRDefault="002C6DBE">
      <w:pPr>
        <w:rPr>
          <w:lang w:val="de-DE"/>
        </w:rPr>
      </w:pPr>
    </w:p>
    <w:p w14:paraId="66E21DC6" w14:textId="77777777" w:rsidR="002C6DBE" w:rsidRDefault="002C6DBE">
      <w:pPr>
        <w:rPr>
          <w:lang w:val="de-DE"/>
        </w:rPr>
      </w:pPr>
    </w:p>
    <w:p w14:paraId="0B9D143B" w14:textId="77777777" w:rsidR="002C6DBE" w:rsidRDefault="002C6DBE">
      <w:pPr>
        <w:rPr>
          <w:lang w:val="de-DE"/>
        </w:rPr>
      </w:pPr>
    </w:p>
    <w:p w14:paraId="241DC552" w14:textId="77777777" w:rsidR="002C6DBE" w:rsidRDefault="002C6DBE">
      <w:pPr>
        <w:rPr>
          <w:lang w:val="de-DE"/>
        </w:rPr>
      </w:pPr>
    </w:p>
    <w:p w14:paraId="2527A2DF" w14:textId="77777777" w:rsidR="002C6DBE" w:rsidRDefault="002C6DBE">
      <w:pPr>
        <w:rPr>
          <w:lang w:val="de-DE"/>
        </w:rPr>
      </w:pPr>
    </w:p>
    <w:p w14:paraId="7CA014CF" w14:textId="77777777" w:rsidR="002C6DBE" w:rsidRDefault="002C6DBE">
      <w:pPr>
        <w:rPr>
          <w:lang w:val="de-DE"/>
        </w:rPr>
      </w:pPr>
    </w:p>
    <w:p w14:paraId="244B3433" w14:textId="77777777" w:rsidR="002C6DBE" w:rsidRDefault="002C6DBE">
      <w:pPr>
        <w:rPr>
          <w:lang w:val="de-DE"/>
        </w:rPr>
      </w:pPr>
    </w:p>
    <w:p w14:paraId="741E4AB0" w14:textId="77777777" w:rsidR="002C6DBE" w:rsidRDefault="002C6DBE">
      <w:pPr>
        <w:rPr>
          <w:lang w:val="de-DE"/>
        </w:rPr>
      </w:pPr>
    </w:p>
    <w:p w14:paraId="49242AB0" w14:textId="77777777" w:rsidR="002C6DBE" w:rsidRDefault="002C6DBE">
      <w:pPr>
        <w:rPr>
          <w:lang w:val="de-DE"/>
        </w:rPr>
      </w:pPr>
    </w:p>
    <w:p w14:paraId="0B867962" w14:textId="77777777" w:rsidR="002C6DBE" w:rsidRDefault="002C6DBE">
      <w:pPr>
        <w:rPr>
          <w:lang w:val="de-DE"/>
        </w:rPr>
      </w:pPr>
    </w:p>
    <w:p w14:paraId="40EB571A" w14:textId="77777777" w:rsidR="002C6DBE" w:rsidRDefault="002C6DBE">
      <w:pPr>
        <w:rPr>
          <w:lang w:val="de-DE"/>
        </w:rPr>
      </w:pPr>
    </w:p>
    <w:p w14:paraId="1F796A9F" w14:textId="77777777" w:rsidR="002C6DBE" w:rsidRDefault="002C6DBE">
      <w:pPr>
        <w:rPr>
          <w:lang w:val="de-DE"/>
        </w:rPr>
      </w:pPr>
    </w:p>
    <w:p w14:paraId="0FFC1800" w14:textId="77777777" w:rsidR="002C6DBE" w:rsidRDefault="002C6DBE">
      <w:pPr>
        <w:rPr>
          <w:lang w:val="de-DE"/>
        </w:rPr>
      </w:pPr>
    </w:p>
    <w:p w14:paraId="5293FD3A" w14:textId="77777777" w:rsidR="008545BA" w:rsidRDefault="008545BA">
      <w:pPr>
        <w:rPr>
          <w:lang w:val="de-DE"/>
        </w:rPr>
      </w:pPr>
    </w:p>
    <w:p w14:paraId="7E1CF141" w14:textId="77777777" w:rsidR="00BA2266" w:rsidRDefault="00BA2266">
      <w:pPr>
        <w:rPr>
          <w:lang w:val="de-DE"/>
        </w:rPr>
      </w:pPr>
    </w:p>
    <w:p w14:paraId="37603BAE" w14:textId="77777777" w:rsidR="00BA2266" w:rsidRDefault="00BA2266">
      <w:pPr>
        <w:rPr>
          <w:lang w:val="de-DE"/>
        </w:rPr>
      </w:pPr>
    </w:p>
    <w:p w14:paraId="01DE5FCD" w14:textId="77777777" w:rsidR="00BA2266" w:rsidRDefault="00BA2266">
      <w:pPr>
        <w:rPr>
          <w:lang w:val="de-DE"/>
        </w:rPr>
      </w:pPr>
    </w:p>
    <w:sdt>
      <w:sdtPr>
        <w:rPr>
          <w:rFonts w:asciiTheme="minorHAnsi" w:eastAsiaTheme="minorHAnsi" w:hAnsiTheme="minorHAnsi" w:cstheme="minorBidi"/>
          <w:b w:val="0"/>
          <w:bCs w:val="0"/>
          <w:color w:val="auto"/>
          <w:sz w:val="24"/>
          <w:szCs w:val="24"/>
          <w:lang w:val="en-GB"/>
        </w:rPr>
        <w:id w:val="-1592234260"/>
        <w:docPartObj>
          <w:docPartGallery w:val="Table of Contents"/>
          <w:docPartUnique/>
        </w:docPartObj>
      </w:sdtPr>
      <w:sdtEndPr>
        <w:rPr>
          <w:noProof/>
        </w:rPr>
      </w:sdtEndPr>
      <w:sdtContent>
        <w:p w14:paraId="0D83C672" w14:textId="6AB63C49" w:rsidR="008545BA" w:rsidRDefault="008545BA">
          <w:pPr>
            <w:pStyle w:val="TOCHeading"/>
          </w:pPr>
          <w:proofErr w:type="spellStart"/>
          <w:r>
            <w:t>Inhaltsangabe</w:t>
          </w:r>
          <w:proofErr w:type="spellEnd"/>
        </w:p>
        <w:p w14:paraId="1D3A9015" w14:textId="77777777" w:rsidR="008545BA" w:rsidRPr="008545BA" w:rsidRDefault="008545BA" w:rsidP="008545BA">
          <w:pPr>
            <w:rPr>
              <w:lang w:val="en-US"/>
            </w:rPr>
          </w:pPr>
        </w:p>
        <w:p w14:paraId="7A2EF93C" w14:textId="7C0568C2" w:rsidR="00B209EB" w:rsidRDefault="008545BA">
          <w:pPr>
            <w:pStyle w:val="TOC1"/>
            <w:tabs>
              <w:tab w:val="right" w:leader="dot" w:pos="9010"/>
            </w:tabs>
            <w:rPr>
              <w:rFonts w:asciiTheme="minorHAnsi" w:eastAsiaTheme="minorEastAsia" w:hAnsiTheme="minorHAnsi"/>
              <w:b w:val="0"/>
              <w:bCs w:val="0"/>
              <w:noProof/>
              <w:color w:val="auto"/>
              <w:sz w:val="22"/>
              <w:szCs w:val="22"/>
              <w:lang w:val="de-AT" w:eastAsia="de-AT"/>
            </w:rPr>
          </w:pPr>
          <w:r>
            <w:rPr>
              <w:b w:val="0"/>
              <w:bCs w:val="0"/>
            </w:rPr>
            <w:fldChar w:fldCharType="begin"/>
          </w:r>
          <w:r>
            <w:instrText xml:space="preserve"> TOC \o "1-3" \h \z \u </w:instrText>
          </w:r>
          <w:r>
            <w:rPr>
              <w:b w:val="0"/>
              <w:bCs w:val="0"/>
            </w:rPr>
            <w:fldChar w:fldCharType="separate"/>
          </w:r>
          <w:hyperlink w:anchor="_Toc478940217" w:history="1">
            <w:r w:rsidR="00B209EB" w:rsidRPr="008958C1">
              <w:rPr>
                <w:rStyle w:val="Hyperlink"/>
                <w:noProof/>
                <w:lang w:val="de-DE"/>
              </w:rPr>
              <w:t>Grundlagen</w:t>
            </w:r>
            <w:r w:rsidR="00B209EB">
              <w:rPr>
                <w:noProof/>
                <w:webHidden/>
              </w:rPr>
              <w:tab/>
            </w:r>
            <w:r w:rsidR="00B209EB">
              <w:rPr>
                <w:noProof/>
                <w:webHidden/>
              </w:rPr>
              <w:fldChar w:fldCharType="begin"/>
            </w:r>
            <w:r w:rsidR="00B209EB">
              <w:rPr>
                <w:noProof/>
                <w:webHidden/>
              </w:rPr>
              <w:instrText xml:space="preserve"> PAGEREF _Toc478940217 \h </w:instrText>
            </w:r>
            <w:r w:rsidR="00B209EB">
              <w:rPr>
                <w:noProof/>
                <w:webHidden/>
              </w:rPr>
            </w:r>
            <w:r w:rsidR="00B209EB">
              <w:rPr>
                <w:noProof/>
                <w:webHidden/>
              </w:rPr>
              <w:fldChar w:fldCharType="separate"/>
            </w:r>
            <w:r w:rsidR="00B209EB">
              <w:rPr>
                <w:noProof/>
                <w:webHidden/>
              </w:rPr>
              <w:t>4</w:t>
            </w:r>
            <w:r w:rsidR="00B209EB">
              <w:rPr>
                <w:noProof/>
                <w:webHidden/>
              </w:rPr>
              <w:fldChar w:fldCharType="end"/>
            </w:r>
          </w:hyperlink>
        </w:p>
        <w:p w14:paraId="771C68CE" w14:textId="69BECFEA" w:rsidR="00B209EB" w:rsidRDefault="00617E7B">
          <w:pPr>
            <w:pStyle w:val="TOC2"/>
            <w:tabs>
              <w:tab w:val="right" w:leader="dot" w:pos="9010"/>
            </w:tabs>
            <w:rPr>
              <w:rFonts w:eastAsiaTheme="minorEastAsia"/>
              <w:noProof/>
              <w:lang w:val="de-AT" w:eastAsia="de-AT"/>
            </w:rPr>
          </w:pPr>
          <w:hyperlink w:anchor="_Toc478940218" w:history="1">
            <w:r w:rsidR="00B209EB" w:rsidRPr="008958C1">
              <w:rPr>
                <w:rStyle w:val="Hyperlink"/>
                <w:noProof/>
                <w:lang w:val="de-DE"/>
              </w:rPr>
              <w:t>Textdateien</w:t>
            </w:r>
            <w:r w:rsidR="00B209EB">
              <w:rPr>
                <w:noProof/>
                <w:webHidden/>
              </w:rPr>
              <w:tab/>
            </w:r>
            <w:r w:rsidR="00B209EB">
              <w:rPr>
                <w:noProof/>
                <w:webHidden/>
              </w:rPr>
              <w:fldChar w:fldCharType="begin"/>
            </w:r>
            <w:r w:rsidR="00B209EB">
              <w:rPr>
                <w:noProof/>
                <w:webHidden/>
              </w:rPr>
              <w:instrText xml:space="preserve"> PAGEREF _Toc478940218 \h </w:instrText>
            </w:r>
            <w:r w:rsidR="00B209EB">
              <w:rPr>
                <w:noProof/>
                <w:webHidden/>
              </w:rPr>
            </w:r>
            <w:r w:rsidR="00B209EB">
              <w:rPr>
                <w:noProof/>
                <w:webHidden/>
              </w:rPr>
              <w:fldChar w:fldCharType="separate"/>
            </w:r>
            <w:r w:rsidR="00B209EB">
              <w:rPr>
                <w:noProof/>
                <w:webHidden/>
              </w:rPr>
              <w:t>4</w:t>
            </w:r>
            <w:r w:rsidR="00B209EB">
              <w:rPr>
                <w:noProof/>
                <w:webHidden/>
              </w:rPr>
              <w:fldChar w:fldCharType="end"/>
            </w:r>
          </w:hyperlink>
        </w:p>
        <w:p w14:paraId="17EDAA56" w14:textId="51D8F49F" w:rsidR="00B209EB" w:rsidRDefault="00617E7B">
          <w:pPr>
            <w:pStyle w:val="TOC2"/>
            <w:tabs>
              <w:tab w:val="right" w:leader="dot" w:pos="9010"/>
            </w:tabs>
            <w:rPr>
              <w:rFonts w:eastAsiaTheme="minorEastAsia"/>
              <w:noProof/>
              <w:lang w:val="de-AT" w:eastAsia="de-AT"/>
            </w:rPr>
          </w:pPr>
          <w:hyperlink w:anchor="_Toc478940219" w:history="1">
            <w:r w:rsidR="00B209EB" w:rsidRPr="008958C1">
              <w:rPr>
                <w:rStyle w:val="Hyperlink"/>
                <w:noProof/>
                <w:lang w:val="de-DE"/>
              </w:rPr>
              <w:t>Binärdateien</w:t>
            </w:r>
            <w:r w:rsidR="00B209EB">
              <w:rPr>
                <w:noProof/>
                <w:webHidden/>
              </w:rPr>
              <w:tab/>
            </w:r>
            <w:r w:rsidR="00B209EB">
              <w:rPr>
                <w:noProof/>
                <w:webHidden/>
              </w:rPr>
              <w:fldChar w:fldCharType="begin"/>
            </w:r>
            <w:r w:rsidR="00B209EB">
              <w:rPr>
                <w:noProof/>
                <w:webHidden/>
              </w:rPr>
              <w:instrText xml:space="preserve"> PAGEREF _Toc478940219 \h </w:instrText>
            </w:r>
            <w:r w:rsidR="00B209EB">
              <w:rPr>
                <w:noProof/>
                <w:webHidden/>
              </w:rPr>
            </w:r>
            <w:r w:rsidR="00B209EB">
              <w:rPr>
                <w:noProof/>
                <w:webHidden/>
              </w:rPr>
              <w:fldChar w:fldCharType="separate"/>
            </w:r>
            <w:r w:rsidR="00B209EB">
              <w:rPr>
                <w:noProof/>
                <w:webHidden/>
              </w:rPr>
              <w:t>5</w:t>
            </w:r>
            <w:r w:rsidR="00B209EB">
              <w:rPr>
                <w:noProof/>
                <w:webHidden/>
              </w:rPr>
              <w:fldChar w:fldCharType="end"/>
            </w:r>
          </w:hyperlink>
        </w:p>
        <w:p w14:paraId="13AC76B1" w14:textId="31EFBE4A" w:rsidR="00B209EB" w:rsidRDefault="00617E7B">
          <w:pPr>
            <w:pStyle w:val="TOC3"/>
            <w:tabs>
              <w:tab w:val="right" w:leader="dot" w:pos="9010"/>
            </w:tabs>
            <w:rPr>
              <w:rFonts w:eastAsiaTheme="minorEastAsia"/>
              <w:i w:val="0"/>
              <w:iCs w:val="0"/>
              <w:noProof/>
              <w:lang w:val="de-AT" w:eastAsia="de-AT"/>
            </w:rPr>
          </w:pPr>
          <w:hyperlink w:anchor="_Toc478940220" w:history="1">
            <w:r w:rsidR="00B209EB" w:rsidRPr="008958C1">
              <w:rPr>
                <w:rStyle w:val="Hyperlink"/>
                <w:noProof/>
                <w:lang w:val="de-DE"/>
              </w:rPr>
              <w:t>Executables</w:t>
            </w:r>
            <w:r w:rsidR="00B209EB">
              <w:rPr>
                <w:noProof/>
                <w:webHidden/>
              </w:rPr>
              <w:tab/>
            </w:r>
            <w:r w:rsidR="00B209EB">
              <w:rPr>
                <w:noProof/>
                <w:webHidden/>
              </w:rPr>
              <w:fldChar w:fldCharType="begin"/>
            </w:r>
            <w:r w:rsidR="00B209EB">
              <w:rPr>
                <w:noProof/>
                <w:webHidden/>
              </w:rPr>
              <w:instrText xml:space="preserve"> PAGEREF _Toc478940220 \h </w:instrText>
            </w:r>
            <w:r w:rsidR="00B209EB">
              <w:rPr>
                <w:noProof/>
                <w:webHidden/>
              </w:rPr>
            </w:r>
            <w:r w:rsidR="00B209EB">
              <w:rPr>
                <w:noProof/>
                <w:webHidden/>
              </w:rPr>
              <w:fldChar w:fldCharType="separate"/>
            </w:r>
            <w:r w:rsidR="00B209EB">
              <w:rPr>
                <w:noProof/>
                <w:webHidden/>
              </w:rPr>
              <w:t>8</w:t>
            </w:r>
            <w:r w:rsidR="00B209EB">
              <w:rPr>
                <w:noProof/>
                <w:webHidden/>
              </w:rPr>
              <w:fldChar w:fldCharType="end"/>
            </w:r>
          </w:hyperlink>
        </w:p>
        <w:p w14:paraId="5A5228C9" w14:textId="5F2D987C" w:rsidR="00B209EB" w:rsidRDefault="00617E7B">
          <w:pPr>
            <w:pStyle w:val="TOC3"/>
            <w:tabs>
              <w:tab w:val="right" w:leader="dot" w:pos="9010"/>
            </w:tabs>
            <w:rPr>
              <w:rFonts w:eastAsiaTheme="minorEastAsia"/>
              <w:i w:val="0"/>
              <w:iCs w:val="0"/>
              <w:noProof/>
              <w:lang w:val="de-AT" w:eastAsia="de-AT"/>
            </w:rPr>
          </w:pPr>
          <w:hyperlink w:anchor="_Toc478940221" w:history="1">
            <w:r w:rsidR="00B209EB" w:rsidRPr="008958C1">
              <w:rPr>
                <w:rStyle w:val="Hyperlink"/>
                <w:noProof/>
                <w:lang w:val="de-DE"/>
              </w:rPr>
              <w:t>Byte Order</w:t>
            </w:r>
            <w:r w:rsidR="00B209EB">
              <w:rPr>
                <w:noProof/>
                <w:webHidden/>
              </w:rPr>
              <w:tab/>
            </w:r>
            <w:r w:rsidR="00B209EB">
              <w:rPr>
                <w:noProof/>
                <w:webHidden/>
              </w:rPr>
              <w:fldChar w:fldCharType="begin"/>
            </w:r>
            <w:r w:rsidR="00B209EB">
              <w:rPr>
                <w:noProof/>
                <w:webHidden/>
              </w:rPr>
              <w:instrText xml:space="preserve"> PAGEREF _Toc478940221 \h </w:instrText>
            </w:r>
            <w:r w:rsidR="00B209EB">
              <w:rPr>
                <w:noProof/>
                <w:webHidden/>
              </w:rPr>
            </w:r>
            <w:r w:rsidR="00B209EB">
              <w:rPr>
                <w:noProof/>
                <w:webHidden/>
              </w:rPr>
              <w:fldChar w:fldCharType="separate"/>
            </w:r>
            <w:r w:rsidR="00B209EB">
              <w:rPr>
                <w:noProof/>
                <w:webHidden/>
              </w:rPr>
              <w:t>9</w:t>
            </w:r>
            <w:r w:rsidR="00B209EB">
              <w:rPr>
                <w:noProof/>
                <w:webHidden/>
              </w:rPr>
              <w:fldChar w:fldCharType="end"/>
            </w:r>
          </w:hyperlink>
        </w:p>
        <w:p w14:paraId="1CF3819C" w14:textId="0A51C5C2" w:rsidR="00B209EB" w:rsidRDefault="00617E7B">
          <w:pPr>
            <w:pStyle w:val="TOC2"/>
            <w:tabs>
              <w:tab w:val="right" w:leader="dot" w:pos="9010"/>
            </w:tabs>
            <w:rPr>
              <w:rFonts w:eastAsiaTheme="minorEastAsia"/>
              <w:noProof/>
              <w:lang w:val="de-AT" w:eastAsia="de-AT"/>
            </w:rPr>
          </w:pPr>
          <w:hyperlink w:anchor="_Toc478940222" w:history="1">
            <w:r w:rsidR="00B209EB" w:rsidRPr="008958C1">
              <w:rPr>
                <w:rStyle w:val="Hyperlink"/>
                <w:noProof/>
                <w:lang w:val="de-DE"/>
              </w:rPr>
              <w:t>Container</w:t>
            </w:r>
            <w:r w:rsidR="00B209EB">
              <w:rPr>
                <w:noProof/>
                <w:webHidden/>
              </w:rPr>
              <w:tab/>
            </w:r>
            <w:r w:rsidR="00B209EB">
              <w:rPr>
                <w:noProof/>
                <w:webHidden/>
              </w:rPr>
              <w:fldChar w:fldCharType="begin"/>
            </w:r>
            <w:r w:rsidR="00B209EB">
              <w:rPr>
                <w:noProof/>
                <w:webHidden/>
              </w:rPr>
              <w:instrText xml:space="preserve"> PAGEREF _Toc478940222 \h </w:instrText>
            </w:r>
            <w:r w:rsidR="00B209EB">
              <w:rPr>
                <w:noProof/>
                <w:webHidden/>
              </w:rPr>
            </w:r>
            <w:r w:rsidR="00B209EB">
              <w:rPr>
                <w:noProof/>
                <w:webHidden/>
              </w:rPr>
              <w:fldChar w:fldCharType="separate"/>
            </w:r>
            <w:r w:rsidR="00B209EB">
              <w:rPr>
                <w:noProof/>
                <w:webHidden/>
              </w:rPr>
              <w:t>9</w:t>
            </w:r>
            <w:r w:rsidR="00B209EB">
              <w:rPr>
                <w:noProof/>
                <w:webHidden/>
              </w:rPr>
              <w:fldChar w:fldCharType="end"/>
            </w:r>
          </w:hyperlink>
        </w:p>
        <w:p w14:paraId="44C0084D" w14:textId="3F6780DE" w:rsidR="00B209EB" w:rsidRDefault="00617E7B">
          <w:pPr>
            <w:pStyle w:val="TOC1"/>
            <w:tabs>
              <w:tab w:val="right" w:leader="dot" w:pos="9010"/>
            </w:tabs>
            <w:rPr>
              <w:rFonts w:asciiTheme="minorHAnsi" w:eastAsiaTheme="minorEastAsia" w:hAnsiTheme="minorHAnsi"/>
              <w:b w:val="0"/>
              <w:bCs w:val="0"/>
              <w:noProof/>
              <w:color w:val="auto"/>
              <w:sz w:val="22"/>
              <w:szCs w:val="22"/>
              <w:lang w:val="de-AT" w:eastAsia="de-AT"/>
            </w:rPr>
          </w:pPr>
          <w:hyperlink w:anchor="_Toc478940223" w:history="1">
            <w:r w:rsidR="00B209EB" w:rsidRPr="008958C1">
              <w:rPr>
                <w:rStyle w:val="Hyperlink"/>
                <w:noProof/>
                <w:lang w:val="de-DE"/>
              </w:rPr>
              <w:t>Analysieren mit dem „Analyzer“</w:t>
            </w:r>
            <w:r w:rsidR="00B209EB">
              <w:rPr>
                <w:noProof/>
                <w:webHidden/>
              </w:rPr>
              <w:tab/>
            </w:r>
            <w:r w:rsidR="00B209EB">
              <w:rPr>
                <w:noProof/>
                <w:webHidden/>
              </w:rPr>
              <w:fldChar w:fldCharType="begin"/>
            </w:r>
            <w:r w:rsidR="00B209EB">
              <w:rPr>
                <w:noProof/>
                <w:webHidden/>
              </w:rPr>
              <w:instrText xml:space="preserve"> PAGEREF _Toc478940223 \h </w:instrText>
            </w:r>
            <w:r w:rsidR="00B209EB">
              <w:rPr>
                <w:noProof/>
                <w:webHidden/>
              </w:rPr>
            </w:r>
            <w:r w:rsidR="00B209EB">
              <w:rPr>
                <w:noProof/>
                <w:webHidden/>
              </w:rPr>
              <w:fldChar w:fldCharType="separate"/>
            </w:r>
            <w:r w:rsidR="00B209EB">
              <w:rPr>
                <w:noProof/>
                <w:webHidden/>
              </w:rPr>
              <w:t>11</w:t>
            </w:r>
            <w:r w:rsidR="00B209EB">
              <w:rPr>
                <w:noProof/>
                <w:webHidden/>
              </w:rPr>
              <w:fldChar w:fldCharType="end"/>
            </w:r>
          </w:hyperlink>
        </w:p>
        <w:p w14:paraId="160B4885" w14:textId="5887A5BC" w:rsidR="00B209EB" w:rsidRDefault="00617E7B">
          <w:pPr>
            <w:pStyle w:val="TOC1"/>
            <w:tabs>
              <w:tab w:val="right" w:leader="dot" w:pos="9010"/>
            </w:tabs>
            <w:rPr>
              <w:rFonts w:asciiTheme="minorHAnsi" w:eastAsiaTheme="minorEastAsia" w:hAnsiTheme="minorHAnsi"/>
              <w:b w:val="0"/>
              <w:bCs w:val="0"/>
              <w:noProof/>
              <w:color w:val="auto"/>
              <w:sz w:val="22"/>
              <w:szCs w:val="22"/>
              <w:lang w:val="de-AT" w:eastAsia="de-AT"/>
            </w:rPr>
          </w:pPr>
          <w:hyperlink w:anchor="_Toc478940224" w:history="1">
            <w:r w:rsidR="00B209EB" w:rsidRPr="008958C1">
              <w:rPr>
                <w:rStyle w:val="Hyperlink"/>
                <w:noProof/>
                <w:lang w:val="de-DE"/>
              </w:rPr>
              <w:t>Eine Sache der Interpretation</w:t>
            </w:r>
            <w:r w:rsidR="00B209EB">
              <w:rPr>
                <w:noProof/>
                <w:webHidden/>
              </w:rPr>
              <w:tab/>
            </w:r>
            <w:r w:rsidR="00B209EB">
              <w:rPr>
                <w:noProof/>
                <w:webHidden/>
              </w:rPr>
              <w:fldChar w:fldCharType="begin"/>
            </w:r>
            <w:r w:rsidR="00B209EB">
              <w:rPr>
                <w:noProof/>
                <w:webHidden/>
              </w:rPr>
              <w:instrText xml:space="preserve"> PAGEREF _Toc478940224 \h </w:instrText>
            </w:r>
            <w:r w:rsidR="00B209EB">
              <w:rPr>
                <w:noProof/>
                <w:webHidden/>
              </w:rPr>
            </w:r>
            <w:r w:rsidR="00B209EB">
              <w:rPr>
                <w:noProof/>
                <w:webHidden/>
              </w:rPr>
              <w:fldChar w:fldCharType="separate"/>
            </w:r>
            <w:r w:rsidR="00B209EB">
              <w:rPr>
                <w:noProof/>
                <w:webHidden/>
              </w:rPr>
              <w:t>12</w:t>
            </w:r>
            <w:r w:rsidR="00B209EB">
              <w:rPr>
                <w:noProof/>
                <w:webHidden/>
              </w:rPr>
              <w:fldChar w:fldCharType="end"/>
            </w:r>
          </w:hyperlink>
        </w:p>
        <w:p w14:paraId="49E9C1ED" w14:textId="2D9B02A2" w:rsidR="00B209EB" w:rsidRDefault="00617E7B">
          <w:pPr>
            <w:pStyle w:val="TOC1"/>
            <w:tabs>
              <w:tab w:val="right" w:leader="dot" w:pos="9010"/>
            </w:tabs>
            <w:rPr>
              <w:rFonts w:asciiTheme="minorHAnsi" w:eastAsiaTheme="minorEastAsia" w:hAnsiTheme="minorHAnsi"/>
              <w:b w:val="0"/>
              <w:bCs w:val="0"/>
              <w:noProof/>
              <w:color w:val="auto"/>
              <w:sz w:val="22"/>
              <w:szCs w:val="22"/>
              <w:lang w:val="de-AT" w:eastAsia="de-AT"/>
            </w:rPr>
          </w:pPr>
          <w:hyperlink w:anchor="_Toc478940225" w:history="1">
            <w:r w:rsidR="00B209EB" w:rsidRPr="008958C1">
              <w:rPr>
                <w:rStyle w:val="Hyperlink"/>
                <w:noProof/>
                <w:lang w:val="de-DE"/>
              </w:rPr>
              <w:t>Quellenverzeichnis</w:t>
            </w:r>
            <w:r w:rsidR="00B209EB">
              <w:rPr>
                <w:noProof/>
                <w:webHidden/>
              </w:rPr>
              <w:tab/>
            </w:r>
            <w:r w:rsidR="00B209EB">
              <w:rPr>
                <w:noProof/>
                <w:webHidden/>
              </w:rPr>
              <w:fldChar w:fldCharType="begin"/>
            </w:r>
            <w:r w:rsidR="00B209EB">
              <w:rPr>
                <w:noProof/>
                <w:webHidden/>
              </w:rPr>
              <w:instrText xml:space="preserve"> PAGEREF _Toc478940225 \h </w:instrText>
            </w:r>
            <w:r w:rsidR="00B209EB">
              <w:rPr>
                <w:noProof/>
                <w:webHidden/>
              </w:rPr>
            </w:r>
            <w:r w:rsidR="00B209EB">
              <w:rPr>
                <w:noProof/>
                <w:webHidden/>
              </w:rPr>
              <w:fldChar w:fldCharType="separate"/>
            </w:r>
            <w:r w:rsidR="00B209EB">
              <w:rPr>
                <w:noProof/>
                <w:webHidden/>
              </w:rPr>
              <w:t>13</w:t>
            </w:r>
            <w:r w:rsidR="00B209EB">
              <w:rPr>
                <w:noProof/>
                <w:webHidden/>
              </w:rPr>
              <w:fldChar w:fldCharType="end"/>
            </w:r>
          </w:hyperlink>
        </w:p>
        <w:p w14:paraId="1360C282" w14:textId="78734BC7" w:rsidR="008545BA" w:rsidRDefault="008545BA">
          <w:r>
            <w:rPr>
              <w:b/>
              <w:bCs/>
              <w:noProof/>
            </w:rPr>
            <w:fldChar w:fldCharType="end"/>
          </w:r>
        </w:p>
      </w:sdtContent>
    </w:sdt>
    <w:p w14:paraId="5D9FBABA" w14:textId="77777777" w:rsidR="008545BA" w:rsidRDefault="008545BA">
      <w:pPr>
        <w:rPr>
          <w:lang w:val="de-DE"/>
        </w:rPr>
      </w:pPr>
    </w:p>
    <w:p w14:paraId="53CB68DB" w14:textId="77777777" w:rsidR="008545BA" w:rsidRDefault="008545BA">
      <w:pPr>
        <w:rPr>
          <w:lang w:val="de-DE"/>
        </w:rPr>
      </w:pPr>
    </w:p>
    <w:p w14:paraId="2CE33922" w14:textId="0A82973F" w:rsidR="00BA2266" w:rsidRPr="00BA2266" w:rsidRDefault="008545BA" w:rsidP="00124F95">
      <w:pPr>
        <w:pStyle w:val="Heading1"/>
        <w:rPr>
          <w:lang w:val="de-DE"/>
        </w:rPr>
      </w:pPr>
      <w:r>
        <w:rPr>
          <w:lang w:val="de-DE"/>
        </w:rPr>
        <w:t xml:space="preserve"> </w:t>
      </w:r>
    </w:p>
    <w:p w14:paraId="53BCD739" w14:textId="673C533A" w:rsidR="009C3ABE" w:rsidRDefault="0069634F" w:rsidP="0069634F">
      <w:pPr>
        <w:pStyle w:val="Heading1"/>
        <w:rPr>
          <w:lang w:val="de-DE"/>
        </w:rPr>
      </w:pPr>
      <w:bookmarkStart w:id="0" w:name="_Toc478940217"/>
      <w:r>
        <w:rPr>
          <w:lang w:val="de-DE"/>
        </w:rPr>
        <w:t>Grundlagen</w:t>
      </w:r>
      <w:bookmarkEnd w:id="0"/>
    </w:p>
    <w:p w14:paraId="71F8758D" w14:textId="77777777" w:rsidR="0069634F" w:rsidRDefault="0069634F" w:rsidP="0069634F">
      <w:pPr>
        <w:rPr>
          <w:lang w:val="de-DE"/>
        </w:rPr>
      </w:pPr>
    </w:p>
    <w:p w14:paraId="05945753" w14:textId="35A66C34" w:rsidR="00DD469D" w:rsidRDefault="0069634F" w:rsidP="005D6BAB">
      <w:pPr>
        <w:rPr>
          <w:lang w:val="de-DE"/>
        </w:rPr>
      </w:pPr>
      <w:r>
        <w:rPr>
          <w:lang w:val="de-DE"/>
        </w:rPr>
        <w:t>Generell</w:t>
      </w:r>
      <w:r w:rsidR="00ED1537">
        <w:rPr>
          <w:lang w:val="de-DE"/>
        </w:rPr>
        <w:t xml:space="preserve"> kann man zwischen binär</w:t>
      </w:r>
      <w:r w:rsidR="005D6BAB">
        <w:rPr>
          <w:lang w:val="de-DE"/>
        </w:rPr>
        <w:t xml:space="preserve"> geschrieben Daten und Daten im Textformat unterscheiden. Allerdings ist es in vielen Fällen auch so, dass eine Mischform vorliegt. </w:t>
      </w:r>
      <w:r w:rsidR="00DD469D">
        <w:rPr>
          <w:lang w:val="de-DE"/>
        </w:rPr>
        <w:t>Dateien die mehrere, eventuell auch unterschiedliche, Dateien vereinen werden in dieser Arbeit als Container bezeichnet.</w:t>
      </w:r>
    </w:p>
    <w:p w14:paraId="7DB5F1F3" w14:textId="77777777" w:rsidR="00DD469D" w:rsidRDefault="00DD469D" w:rsidP="005D6BAB">
      <w:pPr>
        <w:rPr>
          <w:lang w:val="de-DE"/>
        </w:rPr>
      </w:pPr>
    </w:p>
    <w:p w14:paraId="269EC68E" w14:textId="5B810779" w:rsidR="00DD469D" w:rsidRDefault="00DD469D" w:rsidP="00DD469D">
      <w:pPr>
        <w:pStyle w:val="Heading2"/>
        <w:rPr>
          <w:lang w:val="de-DE"/>
        </w:rPr>
      </w:pPr>
      <w:bookmarkStart w:id="1" w:name="_Toc478940218"/>
      <w:r>
        <w:rPr>
          <w:lang w:val="de-DE"/>
        </w:rPr>
        <w:t>Textdateien</w:t>
      </w:r>
      <w:bookmarkEnd w:id="1"/>
    </w:p>
    <w:p w14:paraId="48D9A174" w14:textId="73145718" w:rsidR="00DD469D" w:rsidRDefault="003C6208" w:rsidP="005D6BAB">
      <w:pPr>
        <w:rPr>
          <w:lang w:val="de-DE"/>
        </w:rPr>
      </w:pPr>
      <w:r>
        <w:rPr>
          <w:lang w:val="de-DE"/>
        </w:rPr>
        <w:t>Wenn man von Textdateien spricht, sind Dateien gemeint, in denen so genannte druckbare Zeichen benutzt werden. Die Bytes werden in Form definierter Zeichen interpretiert und können so als darstellbarer Text ausgegeben werden.</w:t>
      </w:r>
    </w:p>
    <w:p w14:paraId="6E5E2F20" w14:textId="55086324" w:rsidR="003C6208" w:rsidRDefault="003C6208" w:rsidP="005D6BAB">
      <w:pPr>
        <w:rPr>
          <w:lang w:val="de-DE"/>
        </w:rPr>
      </w:pPr>
      <w:r>
        <w:rPr>
          <w:lang w:val="de-DE"/>
        </w:rPr>
        <w:t xml:space="preserve">Der wohl am häufigsten vorkommende und einer der ältesten Zeichensätze ist der </w:t>
      </w:r>
      <w:r w:rsidR="00632CB4">
        <w:rPr>
          <w:lang w:val="de-DE"/>
        </w:rPr>
        <w:t>ASCII (American Standard Code for Information Interchange). Er definiert die 10 arabischen Ziffern, das lateinische Alphabet in Gro</w:t>
      </w:r>
      <w:r w:rsidR="00743582">
        <w:rPr>
          <w:lang w:val="de-DE"/>
        </w:rPr>
        <w:t>ß</w:t>
      </w:r>
      <w:r w:rsidR="00632CB4">
        <w:rPr>
          <w:lang w:val="de-DE"/>
        </w:rPr>
        <w:t>- und Kleinschreibung, einige druckbare Zeichen und einige nicht druckbare Zeichen, die meist als Steuerzeichen für Anwendungen verwendet werden, wie zum Beispiel ein Zeilenumbruch, Tabulator, … .</w:t>
      </w:r>
    </w:p>
    <w:p w14:paraId="55664EFA" w14:textId="77777777" w:rsidR="00743582" w:rsidRDefault="00632CB4" w:rsidP="005D6BAB">
      <w:pPr>
        <w:rPr>
          <w:lang w:val="de-DE"/>
        </w:rPr>
      </w:pPr>
      <w:r>
        <w:rPr>
          <w:lang w:val="de-DE"/>
        </w:rPr>
        <w:t>Insgesamt sind in diesem Standard 128 Zeichen definiert, welche über eine 7 Bit Codierung realisiert werden. Das 8. Bit des Bytes bleibt.</w:t>
      </w:r>
    </w:p>
    <w:p w14:paraId="3F3E64A4" w14:textId="57A7AB50" w:rsidR="00743582" w:rsidRDefault="00743582" w:rsidP="005D6BAB">
      <w:pPr>
        <w:rPr>
          <w:lang w:val="de-DE"/>
        </w:rPr>
      </w:pPr>
    </w:p>
    <w:p w14:paraId="5663FDB1" w14:textId="77777777" w:rsidR="00743582" w:rsidRDefault="00743582" w:rsidP="005D6BAB">
      <w:pPr>
        <w:rPr>
          <w:lang w:val="de-DE"/>
        </w:rPr>
      </w:pPr>
    </w:p>
    <w:p w14:paraId="6AABA425" w14:textId="50F0C18F" w:rsidR="00632CB4" w:rsidRDefault="00617E7B" w:rsidP="005D6BAB">
      <w:pPr>
        <w:rPr>
          <w:lang w:val="de-DE"/>
        </w:rPr>
      </w:pPr>
      <w:r>
        <w:rPr>
          <w:lang w:val="de-DE"/>
        </w:rPr>
        <w:pict w14:anchorId="6C30C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05pt">
            <v:imagedata r:id="rId8" o:title="ABCBinary"/>
          </v:shape>
        </w:pict>
      </w:r>
      <w:r w:rsidR="00632CB4">
        <w:rPr>
          <w:lang w:val="de-DE"/>
        </w:rPr>
        <w:t xml:space="preserve"> </w:t>
      </w:r>
    </w:p>
    <w:p w14:paraId="69395EC2" w14:textId="77777777" w:rsidR="00632CB4" w:rsidRDefault="00632CB4" w:rsidP="005D6BAB">
      <w:pPr>
        <w:rPr>
          <w:lang w:val="de-DE"/>
        </w:rPr>
      </w:pPr>
    </w:p>
    <w:p w14:paraId="147E0B10" w14:textId="623B883A" w:rsidR="00DD469D" w:rsidRDefault="00743582" w:rsidP="005D6BAB">
      <w:pPr>
        <w:rPr>
          <w:lang w:val="de-DE"/>
        </w:rPr>
      </w:pPr>
      <w:r>
        <w:rPr>
          <w:lang w:val="de-DE"/>
        </w:rPr>
        <w:lastRenderedPageBreak/>
        <w:t>ABC als 7 Bit Code</w:t>
      </w:r>
      <w:r>
        <w:rPr>
          <w:rStyle w:val="FootnoteReference"/>
          <w:lang w:val="de-DE"/>
        </w:rPr>
        <w:footnoteReference w:id="1"/>
      </w:r>
    </w:p>
    <w:p w14:paraId="0AA41AED" w14:textId="2DD0B6BD" w:rsidR="00DD469D" w:rsidRDefault="00DD469D" w:rsidP="005D6BAB">
      <w:pPr>
        <w:rPr>
          <w:lang w:val="de-DE"/>
        </w:rPr>
      </w:pPr>
    </w:p>
    <w:p w14:paraId="3AFF4B40" w14:textId="705B2EAE" w:rsidR="00743582" w:rsidRDefault="00743582" w:rsidP="005D6BAB">
      <w:pPr>
        <w:rPr>
          <w:lang w:val="de-DE"/>
        </w:rPr>
      </w:pPr>
      <w:r>
        <w:rPr>
          <w:lang w:val="de-DE"/>
        </w:rPr>
        <w:t>Da man allerdings schon bei den Umlauten in der deutschen Sprache auf Probleme stößt</w:t>
      </w:r>
      <w:r w:rsidR="002F1048">
        <w:rPr>
          <w:lang w:val="de-DE"/>
        </w:rPr>
        <w:t>, gibt es eine Reihe von Erweiterungen und Lösungen, bi denen sich ein Zeichen aus mehreren Bytes zusammensetzen kann. Man diese Formate auch Multibyte.</w:t>
      </w:r>
    </w:p>
    <w:p w14:paraId="751ABD92" w14:textId="5B153E90" w:rsidR="002F1048" w:rsidRDefault="002F1048" w:rsidP="005D6BAB">
      <w:pPr>
        <w:rPr>
          <w:lang w:val="de-DE"/>
        </w:rPr>
      </w:pPr>
      <w:r>
        <w:rPr>
          <w:lang w:val="de-DE"/>
        </w:rPr>
        <w:t>Der weltweite De</w:t>
      </w:r>
      <w:r w:rsidR="00E1315C">
        <w:rPr>
          <w:lang w:val="de-DE"/>
        </w:rPr>
        <w:t>-</w:t>
      </w:r>
      <w:r>
        <w:rPr>
          <w:lang w:val="de-DE"/>
        </w:rPr>
        <w:t>facto</w:t>
      </w:r>
      <w:r w:rsidR="00E1315C">
        <w:rPr>
          <w:lang w:val="de-DE"/>
        </w:rPr>
        <w:t>-Standard</w:t>
      </w:r>
      <w:r>
        <w:rPr>
          <w:lang w:val="de-DE"/>
        </w:rPr>
        <w:t xml:space="preserve"> ist die UTF-8</w:t>
      </w:r>
      <w:r w:rsidR="00F52CF6">
        <w:rPr>
          <w:rStyle w:val="FootnoteReference"/>
          <w:lang w:val="de-DE"/>
        </w:rPr>
        <w:footnoteReference w:id="2"/>
      </w:r>
      <w:r>
        <w:rPr>
          <w:lang w:val="de-DE"/>
        </w:rPr>
        <w:t xml:space="preserve"> Codierung, vielfach auch als Unicode bezeichnet.</w:t>
      </w:r>
    </w:p>
    <w:p w14:paraId="6D47CE45" w14:textId="01A4C46E" w:rsidR="002F1048" w:rsidRDefault="002F1048" w:rsidP="005D6BAB">
      <w:pPr>
        <w:rPr>
          <w:lang w:val="de-DE"/>
        </w:rPr>
      </w:pPr>
      <w:r>
        <w:rPr>
          <w:lang w:val="de-DE"/>
        </w:rPr>
        <w:t>Bei dieser bleibt der ASCII Zeichensatz vollständig gültig. Werden mehr Bytes zur Darstellung benötigt, wir mit Hilfe der Anfangsbits des Bytes bekannt gegeben wie viele Bytes für die Definition des Zeichens verwendet werden.</w:t>
      </w:r>
    </w:p>
    <w:p w14:paraId="555AE53C" w14:textId="66537716" w:rsidR="002752B6" w:rsidRDefault="002752B6" w:rsidP="005D6BAB">
      <w:pPr>
        <w:rPr>
          <w:lang w:val="de-DE"/>
        </w:rPr>
      </w:pPr>
    </w:p>
    <w:tbl>
      <w:tblPr>
        <w:tblStyle w:val="TableGrid"/>
        <w:tblpPr w:leftFromText="141" w:rightFromText="141" w:vertAnchor="page" w:horzAnchor="margin" w:tblpY="4351"/>
        <w:tblW w:w="0" w:type="auto"/>
        <w:tblLook w:val="04A0" w:firstRow="1" w:lastRow="0" w:firstColumn="1" w:lastColumn="0" w:noHBand="0" w:noVBand="1"/>
      </w:tblPr>
      <w:tblGrid>
        <w:gridCol w:w="5098"/>
        <w:gridCol w:w="3912"/>
      </w:tblGrid>
      <w:tr w:rsidR="003B6BE4" w:rsidRPr="004040B8" w14:paraId="2225714B" w14:textId="77777777" w:rsidTr="003B6BE4">
        <w:tc>
          <w:tcPr>
            <w:tcW w:w="5098" w:type="dxa"/>
          </w:tcPr>
          <w:p w14:paraId="48737110" w14:textId="77777777" w:rsidR="003B6BE4" w:rsidRDefault="003B6BE4" w:rsidP="003B6BE4">
            <w:pPr>
              <w:rPr>
                <w:lang w:val="de-DE"/>
              </w:rPr>
            </w:pPr>
            <w:r>
              <w:rPr>
                <w:lang w:val="de-DE"/>
              </w:rPr>
              <w:t>(0)0000000</w:t>
            </w:r>
          </w:p>
        </w:tc>
        <w:tc>
          <w:tcPr>
            <w:tcW w:w="3912" w:type="dxa"/>
          </w:tcPr>
          <w:p w14:paraId="0FC560F6" w14:textId="77777777" w:rsidR="003B6BE4" w:rsidRDefault="003B6BE4" w:rsidP="003B6BE4">
            <w:pPr>
              <w:rPr>
                <w:lang w:val="de-DE"/>
              </w:rPr>
            </w:pPr>
            <w:r>
              <w:rPr>
                <w:lang w:val="de-DE"/>
              </w:rPr>
              <w:t>Einzelnes Byte wird als ASCII Zeichen interpretiert</w:t>
            </w:r>
          </w:p>
        </w:tc>
      </w:tr>
      <w:tr w:rsidR="003B6BE4" w:rsidRPr="004040B8" w14:paraId="76E31108" w14:textId="77777777" w:rsidTr="003B6BE4">
        <w:tc>
          <w:tcPr>
            <w:tcW w:w="5098" w:type="dxa"/>
          </w:tcPr>
          <w:p w14:paraId="11781F5E" w14:textId="77777777" w:rsidR="003B6BE4" w:rsidRDefault="003B6BE4" w:rsidP="003B6BE4">
            <w:pPr>
              <w:rPr>
                <w:lang w:val="de-DE"/>
              </w:rPr>
            </w:pPr>
            <w:r>
              <w:rPr>
                <w:lang w:val="de-DE"/>
              </w:rPr>
              <w:t>(110)00000 (10)000000</w:t>
            </w:r>
          </w:p>
        </w:tc>
        <w:tc>
          <w:tcPr>
            <w:tcW w:w="3912" w:type="dxa"/>
          </w:tcPr>
          <w:p w14:paraId="485819D0" w14:textId="77777777" w:rsidR="003B6BE4" w:rsidRDefault="003B6BE4" w:rsidP="003B6BE4">
            <w:pPr>
              <w:rPr>
                <w:lang w:val="de-DE"/>
              </w:rPr>
            </w:pPr>
            <w:r>
              <w:rPr>
                <w:lang w:val="de-DE"/>
              </w:rPr>
              <w:t>Unicode mit zwei Bytes, wobei im ersten Byte die Gesamtzahl der Bytes festlegt wird und weiteren Bytes mit 10 beginnen.</w:t>
            </w:r>
          </w:p>
        </w:tc>
      </w:tr>
      <w:tr w:rsidR="003B6BE4" w14:paraId="0FE1EE24" w14:textId="77777777" w:rsidTr="003B6BE4">
        <w:tc>
          <w:tcPr>
            <w:tcW w:w="5098" w:type="dxa"/>
          </w:tcPr>
          <w:p w14:paraId="00116343" w14:textId="77777777" w:rsidR="003B6BE4" w:rsidRDefault="003B6BE4" w:rsidP="003B6BE4">
            <w:pPr>
              <w:rPr>
                <w:lang w:val="de-DE"/>
              </w:rPr>
            </w:pPr>
            <w:r>
              <w:rPr>
                <w:lang w:val="de-DE"/>
              </w:rPr>
              <w:t>(11110)000 (10)000000(10)000000 (10)000000</w:t>
            </w:r>
          </w:p>
        </w:tc>
        <w:tc>
          <w:tcPr>
            <w:tcW w:w="3912" w:type="dxa"/>
          </w:tcPr>
          <w:p w14:paraId="36199E7D" w14:textId="77777777" w:rsidR="003B6BE4" w:rsidRDefault="003B6BE4" w:rsidP="003B6BE4">
            <w:pPr>
              <w:rPr>
                <w:lang w:val="de-DE"/>
              </w:rPr>
            </w:pPr>
            <w:r>
              <w:rPr>
                <w:lang w:val="de-DE"/>
              </w:rPr>
              <w:t>Zeichen mit 4 Bytes</w:t>
            </w:r>
          </w:p>
        </w:tc>
      </w:tr>
    </w:tbl>
    <w:p w14:paraId="68A847C7" w14:textId="4B5EEE73" w:rsidR="002F1048" w:rsidRDefault="002752B6" w:rsidP="005D6BAB">
      <w:pPr>
        <w:rPr>
          <w:lang w:val="de-DE"/>
        </w:rPr>
      </w:pPr>
      <w:r>
        <w:rPr>
          <w:lang w:val="de-DE"/>
        </w:rPr>
        <w:t>Die Bits in Klammern werden genutzt um die Anzahl der Bytes pro Zeichen festzulegen, die Bits außerhalb dienen zur Definition des eigentlichen Zeichens.</w:t>
      </w:r>
    </w:p>
    <w:p w14:paraId="1BC9F535" w14:textId="62207F46" w:rsidR="00743582" w:rsidRDefault="00F52CF6" w:rsidP="005D6BAB">
      <w:pPr>
        <w:rPr>
          <w:lang w:val="de-DE"/>
        </w:rPr>
      </w:pPr>
      <w:r>
        <w:rPr>
          <w:lang w:val="de-DE"/>
        </w:rPr>
        <w:t>So können maximal 8 Bytes zur Definition eines Zeichens verwendet werden.</w:t>
      </w:r>
    </w:p>
    <w:p w14:paraId="1FF66BFD" w14:textId="03823AD2" w:rsidR="00F52CF6" w:rsidRDefault="00F52CF6" w:rsidP="005D6BAB">
      <w:pPr>
        <w:rPr>
          <w:lang w:val="de-DE"/>
        </w:rPr>
      </w:pPr>
    </w:p>
    <w:p w14:paraId="37407285" w14:textId="22D475A1" w:rsidR="00F52CF6" w:rsidRDefault="00F52CF6" w:rsidP="005D6BAB">
      <w:pPr>
        <w:rPr>
          <w:lang w:val="de-DE"/>
        </w:rPr>
      </w:pPr>
      <w:r>
        <w:rPr>
          <w:lang w:val="de-DE"/>
        </w:rPr>
        <w:t>Bei der Analyse unbekannter Dateiformate kann man z.B. auf dieses Muster prüfen um herauszufinden um welchen Zeichensatz es sich handelt!</w:t>
      </w:r>
    </w:p>
    <w:p w14:paraId="4BB15C15" w14:textId="6E266D1D" w:rsidR="00F52CF6" w:rsidRDefault="00F52CF6" w:rsidP="005D6BAB">
      <w:pPr>
        <w:rPr>
          <w:lang w:val="de-DE"/>
        </w:rPr>
      </w:pPr>
    </w:p>
    <w:p w14:paraId="0FFC6E4F" w14:textId="77777777" w:rsidR="00F52CF6" w:rsidRDefault="00F52CF6" w:rsidP="005D6BAB">
      <w:pPr>
        <w:rPr>
          <w:lang w:val="de-DE"/>
        </w:rPr>
      </w:pPr>
    </w:p>
    <w:p w14:paraId="4403E2E4" w14:textId="35E359F3" w:rsidR="00DD469D" w:rsidRDefault="00DD469D" w:rsidP="00DD469D">
      <w:pPr>
        <w:pStyle w:val="Heading2"/>
        <w:rPr>
          <w:lang w:val="de-DE"/>
        </w:rPr>
      </w:pPr>
      <w:bookmarkStart w:id="2" w:name="_Toc478940219"/>
      <w:r>
        <w:rPr>
          <w:lang w:val="de-DE"/>
        </w:rPr>
        <w:t>Binärdateien</w:t>
      </w:r>
      <w:bookmarkEnd w:id="2"/>
    </w:p>
    <w:p w14:paraId="6DFEA21B" w14:textId="7F12011D" w:rsidR="00DD469D" w:rsidRDefault="00DD469D" w:rsidP="00DD469D">
      <w:pPr>
        <w:rPr>
          <w:lang w:val="de-DE"/>
        </w:rPr>
      </w:pPr>
    </w:p>
    <w:p w14:paraId="70C1A57A" w14:textId="706B0990" w:rsidR="00F52CF6" w:rsidRDefault="00F52CF6" w:rsidP="00DD469D">
      <w:pPr>
        <w:rPr>
          <w:lang w:val="de-DE"/>
        </w:rPr>
      </w:pPr>
      <w:r>
        <w:rPr>
          <w:lang w:val="de-DE"/>
        </w:rPr>
        <w:t>Anders als die Textformate verhält es sich mit Binärdateien. Hier kann jedes einzelne Bit durch die Anwendung ausgewertet werden, was eine Analyse sehr schwierig bis nahezu unmöglich macht.</w:t>
      </w:r>
    </w:p>
    <w:p w14:paraId="0A90FC9C" w14:textId="77777777" w:rsidR="005D6EE5" w:rsidRDefault="005D6EE5" w:rsidP="00DD469D">
      <w:pPr>
        <w:rPr>
          <w:lang w:val="de-DE"/>
        </w:rPr>
      </w:pPr>
      <w:r>
        <w:rPr>
          <w:lang w:val="de-DE"/>
        </w:rPr>
        <w:t>Meist werden jedoch reguläre Größen für die jeweiligen Datentypen verwendet.</w:t>
      </w:r>
    </w:p>
    <w:p w14:paraId="2BCE2611" w14:textId="77777777" w:rsidR="005D6EE5" w:rsidRDefault="005D6EE5" w:rsidP="00DD469D">
      <w:pPr>
        <w:rPr>
          <w:lang w:val="de-DE"/>
        </w:rPr>
      </w:pPr>
    </w:p>
    <w:p w14:paraId="20FA93BE" w14:textId="52BD3398" w:rsidR="00F52CF6" w:rsidRDefault="005D6EE5" w:rsidP="00DD469D">
      <w:pPr>
        <w:rPr>
          <w:lang w:val="de-DE"/>
        </w:rPr>
      </w:pPr>
      <w:r>
        <w:rPr>
          <w:lang w:val="de-DE"/>
        </w:rPr>
        <w:t xml:space="preserve">In der nachfolgenden Tabelle sind einige Beispiele für so genannte „native“ Datentypen </w:t>
      </w:r>
      <w:r w:rsidR="002635CB">
        <w:rPr>
          <w:lang w:val="de-DE"/>
        </w:rPr>
        <w:t>aufgelistet:</w:t>
      </w:r>
      <w:r>
        <w:rPr>
          <w:lang w:val="de-DE"/>
        </w:rPr>
        <w:t xml:space="preserve"> </w:t>
      </w:r>
    </w:p>
    <w:p w14:paraId="68A6AA46" w14:textId="5CDF22A2" w:rsidR="005D6EE5" w:rsidRDefault="005D6EE5" w:rsidP="00DD469D">
      <w:pPr>
        <w:rPr>
          <w:lang w:val="de-DE"/>
        </w:rPr>
      </w:pPr>
    </w:p>
    <w:tbl>
      <w:tblPr>
        <w:tblStyle w:val="TableGrid"/>
        <w:tblW w:w="0" w:type="auto"/>
        <w:tblLook w:val="04A0" w:firstRow="1" w:lastRow="0" w:firstColumn="1" w:lastColumn="0" w:noHBand="0" w:noVBand="1"/>
      </w:tblPr>
      <w:tblGrid>
        <w:gridCol w:w="5949"/>
        <w:gridCol w:w="3061"/>
      </w:tblGrid>
      <w:tr w:rsidR="002635CB" w14:paraId="2BF1BFB1" w14:textId="77777777" w:rsidTr="002635CB">
        <w:tc>
          <w:tcPr>
            <w:tcW w:w="5949" w:type="dxa"/>
          </w:tcPr>
          <w:p w14:paraId="429977B0" w14:textId="3AE58E4F" w:rsidR="002635CB" w:rsidRDefault="002635CB" w:rsidP="00DD469D">
            <w:pPr>
              <w:rPr>
                <w:lang w:val="de-DE"/>
              </w:rPr>
            </w:pPr>
            <w:r>
              <w:rPr>
                <w:lang w:val="de-DE"/>
              </w:rPr>
              <w:t>Allgemeine Bezeichnung (Datentyp gemäß C-Standard)</w:t>
            </w:r>
          </w:p>
        </w:tc>
        <w:tc>
          <w:tcPr>
            <w:tcW w:w="3061" w:type="dxa"/>
          </w:tcPr>
          <w:p w14:paraId="14917993" w14:textId="0949283D" w:rsidR="002635CB" w:rsidRDefault="002635CB" w:rsidP="00DD469D">
            <w:pPr>
              <w:rPr>
                <w:lang w:val="de-DE"/>
              </w:rPr>
            </w:pPr>
            <w:r>
              <w:rPr>
                <w:lang w:val="de-DE"/>
              </w:rPr>
              <w:t>Größe</w:t>
            </w:r>
          </w:p>
        </w:tc>
      </w:tr>
      <w:tr w:rsidR="005D6EE5" w14:paraId="27428E02" w14:textId="77777777" w:rsidTr="002635CB">
        <w:tc>
          <w:tcPr>
            <w:tcW w:w="5949" w:type="dxa"/>
          </w:tcPr>
          <w:p w14:paraId="7D1BCAAB" w14:textId="31BF8E6E" w:rsidR="005D6EE5" w:rsidRDefault="005D6EE5" w:rsidP="00DD469D">
            <w:pPr>
              <w:rPr>
                <w:lang w:val="de-DE"/>
              </w:rPr>
            </w:pPr>
            <w:r>
              <w:rPr>
                <w:lang w:val="de-DE"/>
              </w:rPr>
              <w:t>Byte (char)</w:t>
            </w:r>
          </w:p>
        </w:tc>
        <w:tc>
          <w:tcPr>
            <w:tcW w:w="3061" w:type="dxa"/>
          </w:tcPr>
          <w:p w14:paraId="2E3AF7D6" w14:textId="68E99F7F" w:rsidR="005D6EE5" w:rsidRDefault="005D6EE5" w:rsidP="00DD469D">
            <w:pPr>
              <w:rPr>
                <w:lang w:val="de-DE"/>
              </w:rPr>
            </w:pPr>
            <w:r>
              <w:rPr>
                <w:lang w:val="de-DE"/>
              </w:rPr>
              <w:t>1 Byte</w:t>
            </w:r>
          </w:p>
        </w:tc>
      </w:tr>
      <w:tr w:rsidR="005D6EE5" w14:paraId="1B433C24" w14:textId="77777777" w:rsidTr="002635CB">
        <w:tc>
          <w:tcPr>
            <w:tcW w:w="5949" w:type="dxa"/>
          </w:tcPr>
          <w:p w14:paraId="3193C17B" w14:textId="6D57110D" w:rsidR="005D6EE5" w:rsidRDefault="005D6EE5" w:rsidP="00DD469D">
            <w:pPr>
              <w:rPr>
                <w:lang w:val="de-DE"/>
              </w:rPr>
            </w:pPr>
            <w:r>
              <w:rPr>
                <w:lang w:val="de-DE"/>
              </w:rPr>
              <w:t>Int16(short)</w:t>
            </w:r>
          </w:p>
        </w:tc>
        <w:tc>
          <w:tcPr>
            <w:tcW w:w="3061" w:type="dxa"/>
          </w:tcPr>
          <w:p w14:paraId="0C7262C1" w14:textId="229F6834" w:rsidR="005D6EE5" w:rsidRDefault="005D6EE5" w:rsidP="00DD469D">
            <w:pPr>
              <w:rPr>
                <w:lang w:val="de-DE"/>
              </w:rPr>
            </w:pPr>
            <w:r>
              <w:rPr>
                <w:lang w:val="de-DE"/>
              </w:rPr>
              <w:t>2 Byte</w:t>
            </w:r>
          </w:p>
        </w:tc>
      </w:tr>
      <w:tr w:rsidR="005D6EE5" w14:paraId="2068C3CB" w14:textId="77777777" w:rsidTr="002635CB">
        <w:tc>
          <w:tcPr>
            <w:tcW w:w="5949" w:type="dxa"/>
          </w:tcPr>
          <w:p w14:paraId="02F0F3D6" w14:textId="73BB9A12" w:rsidR="005D6EE5" w:rsidRDefault="005D6EE5" w:rsidP="00DD469D">
            <w:pPr>
              <w:rPr>
                <w:lang w:val="de-DE"/>
              </w:rPr>
            </w:pPr>
            <w:r>
              <w:rPr>
                <w:lang w:val="de-DE"/>
              </w:rPr>
              <w:t>Wide Character (wchar_t)</w:t>
            </w:r>
          </w:p>
        </w:tc>
        <w:tc>
          <w:tcPr>
            <w:tcW w:w="3061" w:type="dxa"/>
          </w:tcPr>
          <w:p w14:paraId="70C71475" w14:textId="26945A29" w:rsidR="005D6EE5" w:rsidRDefault="005D6EE5" w:rsidP="00DD469D">
            <w:pPr>
              <w:rPr>
                <w:lang w:val="de-DE"/>
              </w:rPr>
            </w:pPr>
            <w:r>
              <w:rPr>
                <w:lang w:val="de-DE"/>
              </w:rPr>
              <w:t>2 Byte</w:t>
            </w:r>
          </w:p>
        </w:tc>
      </w:tr>
      <w:tr w:rsidR="005D6EE5" w14:paraId="3BA72201" w14:textId="77777777" w:rsidTr="002635CB">
        <w:tc>
          <w:tcPr>
            <w:tcW w:w="5949" w:type="dxa"/>
          </w:tcPr>
          <w:p w14:paraId="3F4E9E38" w14:textId="0FC8D6AC" w:rsidR="005D6EE5" w:rsidRDefault="005D6EE5" w:rsidP="00DD469D">
            <w:pPr>
              <w:rPr>
                <w:lang w:val="de-DE"/>
              </w:rPr>
            </w:pPr>
            <w:r>
              <w:rPr>
                <w:lang w:val="de-DE"/>
              </w:rPr>
              <w:t>In32 (int)</w:t>
            </w:r>
          </w:p>
        </w:tc>
        <w:tc>
          <w:tcPr>
            <w:tcW w:w="3061" w:type="dxa"/>
          </w:tcPr>
          <w:p w14:paraId="4618ACB9" w14:textId="468A0388" w:rsidR="005D6EE5" w:rsidRDefault="005D6EE5" w:rsidP="00DD469D">
            <w:pPr>
              <w:rPr>
                <w:lang w:val="de-DE"/>
              </w:rPr>
            </w:pPr>
            <w:r>
              <w:rPr>
                <w:lang w:val="de-DE"/>
              </w:rPr>
              <w:t>4 Byte (auf 32 Bit-Systemen)</w:t>
            </w:r>
          </w:p>
        </w:tc>
      </w:tr>
      <w:tr w:rsidR="005D6EE5" w14:paraId="3D812A23" w14:textId="77777777" w:rsidTr="002635CB">
        <w:tc>
          <w:tcPr>
            <w:tcW w:w="5949" w:type="dxa"/>
          </w:tcPr>
          <w:p w14:paraId="15D05051" w14:textId="6995FB26" w:rsidR="005D6EE5" w:rsidRDefault="005D6EE5" w:rsidP="00DD469D">
            <w:pPr>
              <w:rPr>
                <w:lang w:val="de-DE"/>
              </w:rPr>
            </w:pPr>
            <w:r>
              <w:rPr>
                <w:lang w:val="de-DE"/>
              </w:rPr>
              <w:t>Floating Point(float/double)</w:t>
            </w:r>
          </w:p>
        </w:tc>
        <w:tc>
          <w:tcPr>
            <w:tcW w:w="3061" w:type="dxa"/>
          </w:tcPr>
          <w:p w14:paraId="73A5DFA1" w14:textId="67DB27D1" w:rsidR="005D6EE5" w:rsidRDefault="005D6EE5" w:rsidP="00DD469D">
            <w:pPr>
              <w:rPr>
                <w:lang w:val="de-DE"/>
              </w:rPr>
            </w:pPr>
            <w:r>
              <w:rPr>
                <w:lang w:val="de-DE"/>
              </w:rPr>
              <w:t>4, bzw. 8 Byte</w:t>
            </w:r>
          </w:p>
        </w:tc>
      </w:tr>
      <w:tr w:rsidR="005D6EE5" w14:paraId="2E619163" w14:textId="77777777" w:rsidTr="002635CB">
        <w:tc>
          <w:tcPr>
            <w:tcW w:w="5949" w:type="dxa"/>
          </w:tcPr>
          <w:p w14:paraId="1F3A43EE" w14:textId="77777777" w:rsidR="005D6EE5" w:rsidRDefault="005D6EE5" w:rsidP="00DD469D">
            <w:pPr>
              <w:rPr>
                <w:lang w:val="de-DE"/>
              </w:rPr>
            </w:pPr>
          </w:p>
        </w:tc>
        <w:tc>
          <w:tcPr>
            <w:tcW w:w="3061" w:type="dxa"/>
          </w:tcPr>
          <w:p w14:paraId="194CB251" w14:textId="77777777" w:rsidR="005D6EE5" w:rsidRDefault="005D6EE5" w:rsidP="00DD469D">
            <w:pPr>
              <w:rPr>
                <w:lang w:val="de-DE"/>
              </w:rPr>
            </w:pPr>
          </w:p>
        </w:tc>
      </w:tr>
    </w:tbl>
    <w:p w14:paraId="77408D92" w14:textId="13913D2D" w:rsidR="005D6EE5" w:rsidRDefault="005D6EE5" w:rsidP="00DD469D">
      <w:pPr>
        <w:rPr>
          <w:lang w:val="de-DE"/>
        </w:rPr>
      </w:pPr>
    </w:p>
    <w:p w14:paraId="45E49DF8" w14:textId="69799C30" w:rsidR="002635CB" w:rsidRDefault="002635CB" w:rsidP="00DD469D">
      <w:pPr>
        <w:rPr>
          <w:lang w:val="de-DE"/>
        </w:rPr>
      </w:pPr>
      <w:r>
        <w:rPr>
          <w:lang w:val="de-DE"/>
        </w:rPr>
        <w:t>Man kann sehen, dass aufgrund der Größen nicht eindeutig festgestellt werden kann, um welchen Datentyp es sich handelt. Es ist Sache der jeweiligen Anwendung festzulegen ob 2 Byte als zwei einzelne Bytes in Form von Characters, als ein Unicode Character oder als short interpretiert werden.</w:t>
      </w:r>
    </w:p>
    <w:p w14:paraId="44F228AB" w14:textId="77777777" w:rsidR="00B42045" w:rsidRDefault="002635CB" w:rsidP="00DD469D">
      <w:pPr>
        <w:rPr>
          <w:lang w:val="de-DE"/>
        </w:rPr>
      </w:pPr>
      <w:r>
        <w:rPr>
          <w:lang w:val="de-DE"/>
        </w:rPr>
        <w:t>Hinzu kommt, dass z.B. ein Byte bzw. char, nicht zwangsläufig als Zeichen verwendet wird, sondern auch bitweise verwendet werden kann um so genannte Flags zu speichern und dann ist es natürlich so, dass</w:t>
      </w:r>
      <w:r w:rsidR="00B42045">
        <w:rPr>
          <w:lang w:val="de-DE"/>
        </w:rPr>
        <w:t xml:space="preserve"> die obigen Typen</w:t>
      </w:r>
      <w:r>
        <w:rPr>
          <w:lang w:val="de-DE"/>
        </w:rPr>
        <w:t>, bis auf die Gleitkommawerte</w:t>
      </w:r>
      <w:r w:rsidR="00B42045">
        <w:rPr>
          <w:lang w:val="de-DE"/>
        </w:rPr>
        <w:t>,</w:t>
      </w:r>
      <w:r>
        <w:rPr>
          <w:lang w:val="de-DE"/>
        </w:rPr>
        <w:t xml:space="preserve"> </w:t>
      </w:r>
      <w:r w:rsidR="00B42045">
        <w:rPr>
          <w:lang w:val="de-DE"/>
        </w:rPr>
        <w:t xml:space="preserve">vorzeichenbehaftet sein können. </w:t>
      </w:r>
    </w:p>
    <w:p w14:paraId="706924EC" w14:textId="77777777" w:rsidR="00B42045" w:rsidRDefault="00B42045" w:rsidP="00DD469D">
      <w:pPr>
        <w:rPr>
          <w:lang w:val="de-DE"/>
        </w:rPr>
      </w:pPr>
    </w:p>
    <w:p w14:paraId="75971A46" w14:textId="77777777" w:rsidR="00B42045" w:rsidRDefault="00B42045" w:rsidP="00DD469D">
      <w:pPr>
        <w:rPr>
          <w:lang w:val="de-DE"/>
        </w:rPr>
      </w:pPr>
      <w:r>
        <w:rPr>
          <w:lang w:val="de-DE"/>
        </w:rPr>
        <w:t>Der große Vorteil im Speichern von Daten in binärer Form ergibt sich durch den Platzbedarf.</w:t>
      </w:r>
    </w:p>
    <w:p w14:paraId="0724945D" w14:textId="6EE02185" w:rsidR="002635CB" w:rsidRDefault="00B42045" w:rsidP="00DD469D">
      <w:pPr>
        <w:rPr>
          <w:lang w:val="de-DE"/>
        </w:rPr>
      </w:pPr>
      <w:r>
        <w:rPr>
          <w:lang w:val="de-DE"/>
        </w:rPr>
        <w:t xml:space="preserve">Muss z.B. die Zahl 1.000.000 gespeichert werden, ergibt sich bei der binären Speicherung eines Integers ein Platzbedarf von 4 Byte, Speichert man die Zahl als Text benötigt man </w:t>
      </w:r>
      <w:r w:rsidR="00351655">
        <w:rPr>
          <w:lang w:val="de-DE"/>
        </w:rPr>
        <w:t>7 Byte.</w:t>
      </w:r>
    </w:p>
    <w:p w14:paraId="76E423F2" w14:textId="2772E7D9" w:rsidR="00F20C11" w:rsidRDefault="00F20C11" w:rsidP="00DD469D">
      <w:pPr>
        <w:rPr>
          <w:lang w:val="de-DE"/>
        </w:rPr>
      </w:pPr>
    </w:p>
    <w:p w14:paraId="7E354579" w14:textId="492691A5" w:rsidR="00351655" w:rsidRDefault="00351655" w:rsidP="00DD469D">
      <w:pPr>
        <w:rPr>
          <w:lang w:val="de-DE"/>
        </w:rPr>
      </w:pPr>
      <w:r>
        <w:rPr>
          <w:lang w:val="de-DE"/>
        </w:rPr>
        <w:t xml:space="preserve">Dieses kleine Beispielprogramm in C++ soll das kurz demonstrieren. Es werden zwei Dateien, einmal „asInt“ und einmal „asChar“ gespeichert. In der Datei „asInt“ wird der Wert als 4Byte Integer gespeichert, in „asChar“ als Text im ASCII Format. </w:t>
      </w:r>
    </w:p>
    <w:p w14:paraId="0F2D2906" w14:textId="77777777" w:rsidR="00351655" w:rsidRDefault="00351655" w:rsidP="00DD469D">
      <w:pPr>
        <w:rPr>
          <w:lang w:val="de-DE"/>
        </w:rPr>
      </w:pPr>
    </w:p>
    <w:p w14:paraId="6AE1F7F5" w14:textId="77777777" w:rsidR="00351655" w:rsidRPr="00351655" w:rsidRDefault="00351655" w:rsidP="00351655">
      <w:pPr>
        <w:rPr>
          <w:lang w:val="en-US"/>
        </w:rPr>
      </w:pPr>
      <w:r w:rsidRPr="00351655">
        <w:rPr>
          <w:lang w:val="en-US"/>
        </w:rPr>
        <w:t xml:space="preserve">#include </w:t>
      </w:r>
      <w:r w:rsidRPr="00351655">
        <w:rPr>
          <w:color w:val="ED7D31" w:themeColor="accent2"/>
          <w:lang w:val="en-US"/>
        </w:rPr>
        <w:t>&lt;</w:t>
      </w:r>
      <w:proofErr w:type="spellStart"/>
      <w:r w:rsidRPr="00351655">
        <w:rPr>
          <w:color w:val="ED7D31" w:themeColor="accent2"/>
          <w:lang w:val="en-US"/>
        </w:rPr>
        <w:t>fstream</w:t>
      </w:r>
      <w:proofErr w:type="spellEnd"/>
      <w:r w:rsidRPr="00351655">
        <w:rPr>
          <w:color w:val="ED7D31" w:themeColor="accent2"/>
          <w:lang w:val="en-US"/>
        </w:rPr>
        <w:t>&gt;</w:t>
      </w:r>
    </w:p>
    <w:p w14:paraId="617C5662" w14:textId="5082A8E9" w:rsidR="00351655" w:rsidRPr="00351655" w:rsidRDefault="00351655" w:rsidP="00351655">
      <w:pPr>
        <w:rPr>
          <w:lang w:val="en-US"/>
        </w:rPr>
      </w:pPr>
    </w:p>
    <w:p w14:paraId="7A0ADC6B" w14:textId="77777777" w:rsidR="00351655" w:rsidRPr="00351655" w:rsidRDefault="00351655" w:rsidP="00351655">
      <w:pPr>
        <w:rPr>
          <w:lang w:val="en-US"/>
        </w:rPr>
      </w:pPr>
      <w:proofErr w:type="spellStart"/>
      <w:r w:rsidRPr="00351655">
        <w:rPr>
          <w:color w:val="5B9BD5" w:themeColor="accent1"/>
          <w:lang w:val="en-US"/>
        </w:rPr>
        <w:t>int</w:t>
      </w:r>
      <w:proofErr w:type="spellEnd"/>
      <w:r w:rsidRPr="00351655">
        <w:rPr>
          <w:color w:val="5B9BD5" w:themeColor="accent1"/>
          <w:lang w:val="en-US"/>
        </w:rPr>
        <w:t xml:space="preserve"> </w:t>
      </w:r>
      <w:r w:rsidRPr="00351655">
        <w:rPr>
          <w:lang w:val="en-US"/>
        </w:rPr>
        <w:t>main(</w:t>
      </w:r>
      <w:proofErr w:type="spellStart"/>
      <w:r w:rsidRPr="00351655">
        <w:rPr>
          <w:color w:val="5B9BD5" w:themeColor="accent1"/>
          <w:lang w:val="en-US"/>
        </w:rPr>
        <w:t>int</w:t>
      </w:r>
      <w:proofErr w:type="spellEnd"/>
      <w:r w:rsidRPr="00351655">
        <w:rPr>
          <w:color w:val="5B9BD5" w:themeColor="accent1"/>
          <w:lang w:val="en-US"/>
        </w:rPr>
        <w:t xml:space="preserve"> </w:t>
      </w:r>
      <w:proofErr w:type="spellStart"/>
      <w:r w:rsidRPr="00351655">
        <w:rPr>
          <w:lang w:val="en-US"/>
        </w:rPr>
        <w:t>argc</w:t>
      </w:r>
      <w:proofErr w:type="spellEnd"/>
      <w:r w:rsidRPr="00351655">
        <w:rPr>
          <w:lang w:val="en-US"/>
        </w:rPr>
        <w:t xml:space="preserve">, </w:t>
      </w:r>
      <w:r w:rsidRPr="00351655">
        <w:rPr>
          <w:color w:val="5B9BD5" w:themeColor="accent1"/>
          <w:lang w:val="en-US"/>
        </w:rPr>
        <w:t xml:space="preserve">char </w:t>
      </w:r>
      <w:proofErr w:type="spellStart"/>
      <w:r w:rsidRPr="00351655">
        <w:rPr>
          <w:lang w:val="en-US"/>
        </w:rPr>
        <w:t>argv</w:t>
      </w:r>
      <w:proofErr w:type="spellEnd"/>
      <w:r w:rsidRPr="00351655">
        <w:rPr>
          <w:lang w:val="en-US"/>
        </w:rPr>
        <w:t>[])</w:t>
      </w:r>
    </w:p>
    <w:p w14:paraId="0DB6E784" w14:textId="77777777" w:rsidR="00351655" w:rsidRPr="00351655" w:rsidRDefault="00351655" w:rsidP="00351655">
      <w:pPr>
        <w:rPr>
          <w:lang w:val="en-US"/>
        </w:rPr>
      </w:pPr>
      <w:r w:rsidRPr="00351655">
        <w:rPr>
          <w:lang w:val="en-US"/>
        </w:rPr>
        <w:t>{</w:t>
      </w:r>
    </w:p>
    <w:p w14:paraId="3CDC6322" w14:textId="77777777" w:rsidR="00351655" w:rsidRPr="00351655" w:rsidRDefault="00351655" w:rsidP="00351655">
      <w:pPr>
        <w:rPr>
          <w:lang w:val="en-US"/>
        </w:rPr>
      </w:pPr>
      <w:r w:rsidRPr="00351655">
        <w:rPr>
          <w:lang w:val="en-US"/>
        </w:rPr>
        <w:t xml:space="preserve">  </w:t>
      </w:r>
      <w:proofErr w:type="spellStart"/>
      <w:r w:rsidRPr="00351655">
        <w:rPr>
          <w:color w:val="5B9BD5" w:themeColor="accent1"/>
          <w:lang w:val="en-US"/>
        </w:rPr>
        <w:t>int</w:t>
      </w:r>
      <w:proofErr w:type="spellEnd"/>
      <w:r w:rsidRPr="00351655">
        <w:rPr>
          <w:color w:val="5B9BD5" w:themeColor="accent1"/>
          <w:lang w:val="en-US"/>
        </w:rPr>
        <w:t xml:space="preserve"> </w:t>
      </w:r>
      <w:proofErr w:type="spellStart"/>
      <w:r w:rsidRPr="00351655">
        <w:rPr>
          <w:lang w:val="en-US"/>
        </w:rPr>
        <w:t>asInt</w:t>
      </w:r>
      <w:proofErr w:type="spellEnd"/>
      <w:r w:rsidRPr="00351655">
        <w:rPr>
          <w:lang w:val="en-US"/>
        </w:rPr>
        <w:t xml:space="preserve"> = 1000000;</w:t>
      </w:r>
    </w:p>
    <w:p w14:paraId="6DD3E152" w14:textId="77777777" w:rsidR="00351655" w:rsidRPr="00351655" w:rsidRDefault="00351655" w:rsidP="00351655">
      <w:pPr>
        <w:rPr>
          <w:lang w:val="en-US"/>
        </w:rPr>
      </w:pPr>
      <w:r w:rsidRPr="00351655">
        <w:rPr>
          <w:lang w:val="en-US"/>
        </w:rPr>
        <w:t xml:space="preserve">  </w:t>
      </w:r>
      <w:r w:rsidRPr="00351655">
        <w:rPr>
          <w:color w:val="5B9BD5" w:themeColor="accent1"/>
          <w:lang w:val="en-US"/>
        </w:rPr>
        <w:t xml:space="preserve">char </w:t>
      </w:r>
      <w:proofErr w:type="spellStart"/>
      <w:r w:rsidRPr="00351655">
        <w:rPr>
          <w:lang w:val="en-US"/>
        </w:rPr>
        <w:t>asChar</w:t>
      </w:r>
      <w:proofErr w:type="spellEnd"/>
      <w:r w:rsidRPr="00351655">
        <w:rPr>
          <w:lang w:val="en-US"/>
        </w:rPr>
        <w:t>[7]{</w:t>
      </w:r>
      <w:r w:rsidRPr="00F1583A">
        <w:rPr>
          <w:color w:val="ED7D31" w:themeColor="accent2"/>
          <w:lang w:val="en-US"/>
        </w:rPr>
        <w:t>'1'</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 xml:space="preserve">, </w:t>
      </w:r>
      <w:r w:rsidRPr="00F1583A">
        <w:rPr>
          <w:color w:val="ED7D31" w:themeColor="accent2"/>
          <w:lang w:val="en-US"/>
        </w:rPr>
        <w:t>'0'</w:t>
      </w:r>
      <w:r w:rsidRPr="00351655">
        <w:rPr>
          <w:lang w:val="en-US"/>
        </w:rPr>
        <w:t>};</w:t>
      </w:r>
    </w:p>
    <w:p w14:paraId="7477FC0D" w14:textId="77777777" w:rsidR="00351655" w:rsidRPr="00351655" w:rsidRDefault="00351655" w:rsidP="00351655">
      <w:pPr>
        <w:rPr>
          <w:lang w:val="en-US"/>
        </w:rPr>
      </w:pPr>
    </w:p>
    <w:p w14:paraId="3A0D62E7" w14:textId="479D8968" w:rsidR="00351655" w:rsidRDefault="00351655" w:rsidP="00351655">
      <w:pPr>
        <w:rPr>
          <w:lang w:val="en-US"/>
        </w:rPr>
      </w:pPr>
      <w:r w:rsidRPr="00351655">
        <w:rPr>
          <w:lang w:val="en-US"/>
        </w:rPr>
        <w:t xml:space="preserve">  </w:t>
      </w:r>
      <w:proofErr w:type="spellStart"/>
      <w:r w:rsidRPr="00351655">
        <w:rPr>
          <w:lang w:val="en-US"/>
        </w:rPr>
        <w:t>std</w:t>
      </w:r>
      <w:proofErr w:type="spellEnd"/>
      <w:r w:rsidRPr="00351655">
        <w:rPr>
          <w:lang w:val="en-US"/>
        </w:rPr>
        <w:t>::</w:t>
      </w:r>
      <w:proofErr w:type="spellStart"/>
      <w:r w:rsidRPr="00F1583A">
        <w:rPr>
          <w:color w:val="00FF99"/>
          <w:lang w:val="en-US"/>
        </w:rPr>
        <w:t>ofstream</w:t>
      </w:r>
      <w:proofErr w:type="spellEnd"/>
      <w:r w:rsidRPr="00351655">
        <w:rPr>
          <w:lang w:val="en-US"/>
        </w:rPr>
        <w:t xml:space="preserve"> </w:t>
      </w:r>
      <w:proofErr w:type="spellStart"/>
      <w:r w:rsidRPr="00351655">
        <w:rPr>
          <w:lang w:val="en-US"/>
        </w:rPr>
        <w:t>ofInt</w:t>
      </w:r>
      <w:proofErr w:type="spellEnd"/>
      <w:r w:rsidRPr="00351655">
        <w:rPr>
          <w:lang w:val="en-US"/>
        </w:rPr>
        <w:t>(</w:t>
      </w:r>
      <w:r w:rsidRPr="00351655">
        <w:rPr>
          <w:color w:val="ED7D31" w:themeColor="accent2"/>
          <w:lang w:val="en-US"/>
        </w:rPr>
        <w:t>"c:/dev/fileSize/asInt"</w:t>
      </w:r>
      <w:r w:rsidRPr="00351655">
        <w:rPr>
          <w:lang w:val="en-US"/>
        </w:rPr>
        <w:t>);</w:t>
      </w:r>
    </w:p>
    <w:p w14:paraId="300B3EB5" w14:textId="77777777" w:rsidR="00F1583A" w:rsidRPr="00E1315C" w:rsidRDefault="00F1583A" w:rsidP="00351655">
      <w:pPr>
        <w:rPr>
          <w:lang w:val="en-US"/>
        </w:rPr>
      </w:pPr>
    </w:p>
    <w:p w14:paraId="01AD47BB" w14:textId="6C41B6B5" w:rsidR="00F1583A" w:rsidRPr="00F1583A" w:rsidRDefault="00F1583A" w:rsidP="00351655">
      <w:pPr>
        <w:rPr>
          <w:lang w:val="de-AT"/>
        </w:rPr>
      </w:pPr>
      <w:r w:rsidRPr="00E1315C">
        <w:rPr>
          <w:lang w:val="en-US"/>
        </w:rPr>
        <w:t xml:space="preserve">  </w:t>
      </w:r>
      <w:r w:rsidRPr="00F1583A">
        <w:rPr>
          <w:color w:val="70AD47" w:themeColor="accent6"/>
          <w:lang w:val="de-AT"/>
        </w:rPr>
        <w:t>//der int wird in ein char-Array kopiert</w:t>
      </w:r>
    </w:p>
    <w:p w14:paraId="2E980C37" w14:textId="77777777" w:rsidR="00351655" w:rsidRPr="00351655" w:rsidRDefault="00351655" w:rsidP="00351655">
      <w:pPr>
        <w:rPr>
          <w:lang w:val="en-US"/>
        </w:rPr>
      </w:pPr>
      <w:r w:rsidRPr="00F1583A">
        <w:rPr>
          <w:lang w:val="de-AT"/>
        </w:rPr>
        <w:t xml:space="preserve">  </w:t>
      </w:r>
      <w:r w:rsidRPr="00F1583A">
        <w:rPr>
          <w:color w:val="5B9BD5" w:themeColor="accent1"/>
          <w:lang w:val="en-US"/>
        </w:rPr>
        <w:t xml:space="preserve">char </w:t>
      </w:r>
      <w:proofErr w:type="spellStart"/>
      <w:r w:rsidRPr="00351655">
        <w:rPr>
          <w:lang w:val="en-US"/>
        </w:rPr>
        <w:t>intBytes</w:t>
      </w:r>
      <w:proofErr w:type="spellEnd"/>
      <w:r w:rsidRPr="00351655">
        <w:rPr>
          <w:lang w:val="en-US"/>
        </w:rPr>
        <w:t>[4]{0};</w:t>
      </w:r>
    </w:p>
    <w:p w14:paraId="1A195AB9" w14:textId="0E103B5C" w:rsidR="00351655" w:rsidRDefault="00351655" w:rsidP="00351655">
      <w:pPr>
        <w:rPr>
          <w:lang w:val="en-US"/>
        </w:rPr>
      </w:pPr>
      <w:r w:rsidRPr="00351655">
        <w:rPr>
          <w:lang w:val="en-US"/>
        </w:rPr>
        <w:t xml:space="preserve">  </w:t>
      </w:r>
      <w:proofErr w:type="spellStart"/>
      <w:r w:rsidRPr="00351655">
        <w:rPr>
          <w:lang w:val="en-US"/>
        </w:rPr>
        <w:t>memcpy</w:t>
      </w:r>
      <w:proofErr w:type="spellEnd"/>
      <w:r w:rsidRPr="00351655">
        <w:rPr>
          <w:lang w:val="en-US"/>
        </w:rPr>
        <w:t>(&amp;</w:t>
      </w:r>
      <w:proofErr w:type="spellStart"/>
      <w:r w:rsidRPr="00351655">
        <w:rPr>
          <w:lang w:val="en-US"/>
        </w:rPr>
        <w:t>intBytes</w:t>
      </w:r>
      <w:proofErr w:type="spellEnd"/>
      <w:r w:rsidRPr="00351655">
        <w:rPr>
          <w:lang w:val="en-US"/>
        </w:rPr>
        <w:t>, &amp;</w:t>
      </w:r>
      <w:proofErr w:type="spellStart"/>
      <w:r w:rsidRPr="00351655">
        <w:rPr>
          <w:lang w:val="en-US"/>
        </w:rPr>
        <w:t>asInt</w:t>
      </w:r>
      <w:proofErr w:type="spellEnd"/>
      <w:r w:rsidRPr="00351655">
        <w:rPr>
          <w:lang w:val="en-US"/>
        </w:rPr>
        <w:t>, 4);</w:t>
      </w:r>
    </w:p>
    <w:p w14:paraId="1FC1E382" w14:textId="77777777" w:rsidR="00F1583A" w:rsidRPr="00351655" w:rsidRDefault="00F1583A" w:rsidP="00351655">
      <w:pPr>
        <w:rPr>
          <w:lang w:val="en-US"/>
        </w:rPr>
      </w:pPr>
    </w:p>
    <w:p w14:paraId="59BA1C49" w14:textId="77777777" w:rsidR="00351655" w:rsidRPr="00351655" w:rsidRDefault="00351655" w:rsidP="00351655">
      <w:pPr>
        <w:rPr>
          <w:lang w:val="en-US"/>
        </w:rPr>
      </w:pPr>
      <w:r w:rsidRPr="00351655">
        <w:rPr>
          <w:lang w:val="en-US"/>
        </w:rPr>
        <w:t xml:space="preserve">  </w:t>
      </w:r>
      <w:proofErr w:type="spellStart"/>
      <w:r w:rsidRPr="00351655">
        <w:rPr>
          <w:lang w:val="en-US"/>
        </w:rPr>
        <w:t>ofInt.write</w:t>
      </w:r>
      <w:proofErr w:type="spellEnd"/>
      <w:r w:rsidRPr="00351655">
        <w:rPr>
          <w:lang w:val="en-US"/>
        </w:rPr>
        <w:t>(</w:t>
      </w:r>
      <w:proofErr w:type="spellStart"/>
      <w:r w:rsidRPr="00351655">
        <w:rPr>
          <w:lang w:val="en-US"/>
        </w:rPr>
        <w:t>intBytes</w:t>
      </w:r>
      <w:proofErr w:type="spellEnd"/>
      <w:r w:rsidRPr="00351655">
        <w:rPr>
          <w:lang w:val="en-US"/>
        </w:rPr>
        <w:t>, 4);</w:t>
      </w:r>
    </w:p>
    <w:p w14:paraId="53DBF562" w14:textId="77777777" w:rsidR="00351655" w:rsidRPr="00351655" w:rsidRDefault="00351655" w:rsidP="00351655">
      <w:pPr>
        <w:rPr>
          <w:lang w:val="en-US"/>
        </w:rPr>
      </w:pPr>
      <w:r w:rsidRPr="00351655">
        <w:rPr>
          <w:lang w:val="en-US"/>
        </w:rPr>
        <w:t xml:space="preserve">  </w:t>
      </w:r>
      <w:proofErr w:type="spellStart"/>
      <w:r w:rsidRPr="00351655">
        <w:rPr>
          <w:lang w:val="en-US"/>
        </w:rPr>
        <w:t>ofInt.flush</w:t>
      </w:r>
      <w:proofErr w:type="spellEnd"/>
      <w:r w:rsidRPr="00351655">
        <w:rPr>
          <w:lang w:val="en-US"/>
        </w:rPr>
        <w:t>();</w:t>
      </w:r>
    </w:p>
    <w:p w14:paraId="38619AC7" w14:textId="77777777" w:rsidR="00351655" w:rsidRPr="00351655" w:rsidRDefault="00351655" w:rsidP="00351655">
      <w:pPr>
        <w:rPr>
          <w:lang w:val="en-US"/>
        </w:rPr>
      </w:pPr>
    </w:p>
    <w:p w14:paraId="137B8688" w14:textId="77777777" w:rsidR="00351655" w:rsidRPr="00351655" w:rsidRDefault="00351655" w:rsidP="00351655">
      <w:pPr>
        <w:rPr>
          <w:lang w:val="en-US"/>
        </w:rPr>
      </w:pPr>
      <w:r w:rsidRPr="00351655">
        <w:rPr>
          <w:lang w:val="en-US"/>
        </w:rPr>
        <w:t xml:space="preserve">  </w:t>
      </w:r>
      <w:proofErr w:type="spellStart"/>
      <w:r w:rsidRPr="00351655">
        <w:rPr>
          <w:lang w:val="en-US"/>
        </w:rPr>
        <w:t>std</w:t>
      </w:r>
      <w:proofErr w:type="spellEnd"/>
      <w:r w:rsidRPr="00351655">
        <w:rPr>
          <w:lang w:val="en-US"/>
        </w:rPr>
        <w:t>::</w:t>
      </w:r>
      <w:proofErr w:type="spellStart"/>
      <w:r w:rsidRPr="00F1583A">
        <w:rPr>
          <w:color w:val="00FF99"/>
          <w:lang w:val="en-US"/>
        </w:rPr>
        <w:t>ofstream</w:t>
      </w:r>
      <w:proofErr w:type="spellEnd"/>
      <w:r w:rsidRPr="00F1583A">
        <w:rPr>
          <w:color w:val="00FF99"/>
          <w:lang w:val="en-US"/>
        </w:rPr>
        <w:t xml:space="preserve"> </w:t>
      </w:r>
      <w:proofErr w:type="spellStart"/>
      <w:r w:rsidRPr="00351655">
        <w:rPr>
          <w:lang w:val="en-US"/>
        </w:rPr>
        <w:t>ofChar</w:t>
      </w:r>
      <w:proofErr w:type="spellEnd"/>
      <w:r w:rsidRPr="00351655">
        <w:rPr>
          <w:lang w:val="en-US"/>
        </w:rPr>
        <w:t>(</w:t>
      </w:r>
      <w:r w:rsidRPr="00351655">
        <w:rPr>
          <w:color w:val="ED7D31" w:themeColor="accent2"/>
          <w:lang w:val="en-US"/>
        </w:rPr>
        <w:t>"c:/dev/fileSize/asChar"</w:t>
      </w:r>
      <w:r w:rsidRPr="00351655">
        <w:rPr>
          <w:lang w:val="en-US"/>
        </w:rPr>
        <w:t>);</w:t>
      </w:r>
    </w:p>
    <w:p w14:paraId="04E4D8C4" w14:textId="77777777" w:rsidR="00351655" w:rsidRPr="00351655" w:rsidRDefault="00351655" w:rsidP="00351655">
      <w:pPr>
        <w:rPr>
          <w:lang w:val="en-US"/>
        </w:rPr>
      </w:pPr>
      <w:r w:rsidRPr="00351655">
        <w:rPr>
          <w:lang w:val="en-US"/>
        </w:rPr>
        <w:t xml:space="preserve">  </w:t>
      </w:r>
      <w:proofErr w:type="spellStart"/>
      <w:r w:rsidRPr="00351655">
        <w:rPr>
          <w:lang w:val="en-US"/>
        </w:rPr>
        <w:t>ofChar.write</w:t>
      </w:r>
      <w:proofErr w:type="spellEnd"/>
      <w:r w:rsidRPr="00351655">
        <w:rPr>
          <w:lang w:val="en-US"/>
        </w:rPr>
        <w:t>(</w:t>
      </w:r>
      <w:proofErr w:type="spellStart"/>
      <w:r w:rsidRPr="00351655">
        <w:rPr>
          <w:lang w:val="en-US"/>
        </w:rPr>
        <w:t>asChar</w:t>
      </w:r>
      <w:proofErr w:type="spellEnd"/>
      <w:r w:rsidRPr="00351655">
        <w:rPr>
          <w:lang w:val="en-US"/>
        </w:rPr>
        <w:t>, 7);</w:t>
      </w:r>
    </w:p>
    <w:p w14:paraId="5A5C8402" w14:textId="77777777" w:rsidR="00351655" w:rsidRPr="00351655" w:rsidRDefault="00351655" w:rsidP="00351655">
      <w:pPr>
        <w:rPr>
          <w:lang w:val="en-US"/>
        </w:rPr>
      </w:pPr>
      <w:r w:rsidRPr="00351655">
        <w:rPr>
          <w:lang w:val="en-US"/>
        </w:rPr>
        <w:t xml:space="preserve">  </w:t>
      </w:r>
      <w:proofErr w:type="spellStart"/>
      <w:r w:rsidRPr="00351655">
        <w:rPr>
          <w:lang w:val="en-US"/>
        </w:rPr>
        <w:t>ofChar.flush</w:t>
      </w:r>
      <w:proofErr w:type="spellEnd"/>
      <w:r w:rsidRPr="00351655">
        <w:rPr>
          <w:lang w:val="en-US"/>
        </w:rPr>
        <w:t>();</w:t>
      </w:r>
    </w:p>
    <w:p w14:paraId="2A413265" w14:textId="77777777" w:rsidR="00351655" w:rsidRPr="00351655" w:rsidRDefault="00351655" w:rsidP="00351655">
      <w:pPr>
        <w:rPr>
          <w:lang w:val="en-US"/>
        </w:rPr>
      </w:pPr>
    </w:p>
    <w:p w14:paraId="22371539" w14:textId="77777777" w:rsidR="00351655" w:rsidRPr="00351655" w:rsidRDefault="00351655" w:rsidP="00351655">
      <w:pPr>
        <w:rPr>
          <w:lang w:val="de-DE"/>
        </w:rPr>
      </w:pPr>
      <w:r w:rsidRPr="00351655">
        <w:rPr>
          <w:lang w:val="en-US"/>
        </w:rPr>
        <w:t xml:space="preserve">  </w:t>
      </w:r>
      <w:r w:rsidRPr="00F1583A">
        <w:rPr>
          <w:color w:val="5B9BD5" w:themeColor="accent1"/>
          <w:lang w:val="de-DE"/>
        </w:rPr>
        <w:t xml:space="preserve">return </w:t>
      </w:r>
      <w:r w:rsidRPr="00351655">
        <w:rPr>
          <w:lang w:val="de-DE"/>
        </w:rPr>
        <w:t>0;</w:t>
      </w:r>
    </w:p>
    <w:p w14:paraId="30CEB698" w14:textId="3635FEF4" w:rsidR="00F20C11" w:rsidRDefault="00351655" w:rsidP="00351655">
      <w:pPr>
        <w:rPr>
          <w:lang w:val="de-DE"/>
        </w:rPr>
      </w:pPr>
      <w:r w:rsidRPr="00351655">
        <w:rPr>
          <w:lang w:val="de-DE"/>
        </w:rPr>
        <w:t>}</w:t>
      </w:r>
    </w:p>
    <w:p w14:paraId="608C3D21" w14:textId="06E68F94" w:rsidR="00F52CF6" w:rsidRDefault="00F52CF6" w:rsidP="00DD469D">
      <w:pPr>
        <w:rPr>
          <w:lang w:val="de-DE"/>
        </w:rPr>
      </w:pPr>
    </w:p>
    <w:p w14:paraId="561ED78A" w14:textId="01B668D7" w:rsidR="00351655" w:rsidRDefault="00F1583A" w:rsidP="00DD469D">
      <w:pPr>
        <w:rPr>
          <w:lang w:val="de-DE"/>
        </w:rPr>
      </w:pPr>
      <w:r>
        <w:rPr>
          <w:lang w:val="de-DE"/>
        </w:rPr>
        <w:t>Das Lesen der Datei würde nun so funktionieren, dass man</w:t>
      </w:r>
      <w:r w:rsidR="00450004">
        <w:rPr>
          <w:lang w:val="de-DE"/>
        </w:rPr>
        <w:t xml:space="preserve"> die</w:t>
      </w:r>
      <w:r>
        <w:rPr>
          <w:lang w:val="de-DE"/>
        </w:rPr>
        <w:t xml:space="preserve"> jeweiligen Bytes in ihre gewünschten variablen kopiert. Dazu muss man allerdings wissen, dass z.B. in der Datei „asInt“ die ersten vier Bytes als Integer interpretiert werden müssen.</w:t>
      </w:r>
    </w:p>
    <w:p w14:paraId="2FC655A1" w14:textId="1C9EECE9" w:rsidR="00351655" w:rsidRDefault="00351655" w:rsidP="00DD469D">
      <w:pPr>
        <w:rPr>
          <w:lang w:val="de-DE"/>
        </w:rPr>
      </w:pPr>
    </w:p>
    <w:p w14:paraId="4C83E4D5" w14:textId="4BD27130" w:rsidR="00351655" w:rsidRDefault="00351655" w:rsidP="00DD469D">
      <w:pPr>
        <w:rPr>
          <w:lang w:val="de-DE"/>
        </w:rPr>
      </w:pPr>
      <w:r>
        <w:rPr>
          <w:lang w:val="de-DE"/>
        </w:rPr>
        <w:t>Das Ergebnis:</w:t>
      </w:r>
    </w:p>
    <w:p w14:paraId="634D2EE7" w14:textId="230D4669" w:rsidR="00351655" w:rsidRDefault="00351655" w:rsidP="00DD469D">
      <w:pPr>
        <w:rPr>
          <w:lang w:val="de-DE"/>
        </w:rPr>
      </w:pPr>
    </w:p>
    <w:p w14:paraId="4F52F299" w14:textId="4C15DA1B" w:rsidR="00351655" w:rsidRDefault="004040B8" w:rsidP="00DD469D">
      <w:pPr>
        <w:rPr>
          <w:lang w:val="de-DE"/>
        </w:rPr>
      </w:pPr>
      <w:r>
        <w:rPr>
          <w:lang w:val="de-DE"/>
        </w:rPr>
        <w:pict w14:anchorId="66E48941">
          <v:shape id="_x0000_i1026" type="#_x0000_t75" style="width:389.25pt;height:276.75pt">
            <v:imagedata r:id="rId9" o:title="IntVsASCII"/>
          </v:shape>
        </w:pict>
      </w:r>
    </w:p>
    <w:p w14:paraId="7D5D1758" w14:textId="3C1EE0D9" w:rsidR="00351655" w:rsidRDefault="00351655" w:rsidP="00DD469D">
      <w:pPr>
        <w:rPr>
          <w:lang w:val="de-DE"/>
        </w:rPr>
      </w:pPr>
    </w:p>
    <w:p w14:paraId="07A4BD67" w14:textId="75C677A2" w:rsidR="00351655" w:rsidRDefault="00351655" w:rsidP="00DD469D">
      <w:pPr>
        <w:rPr>
          <w:lang w:val="de-DE"/>
        </w:rPr>
      </w:pPr>
      <w:r>
        <w:rPr>
          <w:lang w:val="de-DE"/>
        </w:rPr>
        <w:t>Wie erwartet sehen wir die entsprechenden Dateigrößen. Natürlich kann der Texteditor den Integer nicht interpretieren und wir sehen nur kryptische Zeichen, während die ASCII Version lesbar ist.</w:t>
      </w:r>
    </w:p>
    <w:p w14:paraId="59E86894" w14:textId="4400D0CE" w:rsidR="00351655" w:rsidRDefault="00351655" w:rsidP="00DD469D">
      <w:pPr>
        <w:rPr>
          <w:lang w:val="de-DE"/>
        </w:rPr>
      </w:pPr>
    </w:p>
    <w:p w14:paraId="282204CC" w14:textId="11F3C893" w:rsidR="00351655" w:rsidRDefault="00450004" w:rsidP="00DD469D">
      <w:pPr>
        <w:rPr>
          <w:lang w:val="de-DE"/>
        </w:rPr>
      </w:pPr>
      <w:r>
        <w:rPr>
          <w:lang w:val="de-DE"/>
        </w:rPr>
        <w:t>Die Tatsache, dass man bei binären Dateien nur schwer bis gar nicht erahnen kann, welche Rolle die einzelnen Bytes spielen, stellt uns bei der Analyse vor eine große Herausforderung.</w:t>
      </w:r>
    </w:p>
    <w:p w14:paraId="55E8F938" w14:textId="1B946540" w:rsidR="005E4563" w:rsidRDefault="00450004" w:rsidP="00DD469D">
      <w:pPr>
        <w:rPr>
          <w:lang w:val="de-DE"/>
        </w:rPr>
      </w:pPr>
      <w:r>
        <w:rPr>
          <w:lang w:val="de-DE"/>
        </w:rPr>
        <w:t>Eine Möglichkeit ist, sich an veröffentlichte Standards zu halten, die definieren wie die Datei aufgebaut ist. Stehen diese Standards nicht zur Verfügung, kann man sich mit den sehr zeitraubenden Techniken des Revers Engineerings</w:t>
      </w:r>
      <w:r>
        <w:rPr>
          <w:rStyle w:val="FootnoteReference"/>
          <w:lang w:val="de-DE"/>
        </w:rPr>
        <w:footnoteReference w:id="3"/>
      </w:r>
      <w:r w:rsidR="003A2E54">
        <w:rPr>
          <w:lang w:val="de-DE"/>
        </w:rPr>
        <w:t xml:space="preserve"> </w:t>
      </w:r>
      <w:r>
        <w:rPr>
          <w:lang w:val="de-DE"/>
        </w:rPr>
        <w:t>helfen.</w:t>
      </w:r>
    </w:p>
    <w:p w14:paraId="55C82C56" w14:textId="77777777" w:rsidR="005E4563" w:rsidRDefault="005E4563" w:rsidP="00DD469D">
      <w:pPr>
        <w:rPr>
          <w:lang w:val="de-DE"/>
        </w:rPr>
      </w:pPr>
    </w:p>
    <w:p w14:paraId="3480F957" w14:textId="1FDA5669" w:rsidR="003A2E54" w:rsidRDefault="005E4563" w:rsidP="00DD469D">
      <w:pPr>
        <w:rPr>
          <w:lang w:val="de-DE"/>
        </w:rPr>
      </w:pPr>
      <w:r>
        <w:rPr>
          <w:lang w:val="de-DE"/>
        </w:rPr>
        <w:t>Ein sehr bekanntes Beispiel für binäre Dateien ist das JPEG Format:</w:t>
      </w:r>
    </w:p>
    <w:p w14:paraId="78038973" w14:textId="77777777" w:rsidR="005E4563" w:rsidRPr="00E1315C" w:rsidRDefault="005E4563" w:rsidP="005E4563">
      <w:pPr>
        <w:autoSpaceDE w:val="0"/>
        <w:autoSpaceDN w:val="0"/>
        <w:adjustRightInd w:val="0"/>
        <w:rPr>
          <w:rFonts w:ascii="Consolas" w:hAnsi="Consolas" w:cs="Consolas"/>
          <w:color w:val="569CD6"/>
          <w:sz w:val="19"/>
          <w:szCs w:val="19"/>
          <w:lang w:val="de-AT"/>
        </w:rPr>
      </w:pPr>
    </w:p>
    <w:p w14:paraId="5F39D5D1" w14:textId="1B53C6EF"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569CD6"/>
          <w:sz w:val="19"/>
          <w:szCs w:val="19"/>
          <w:lang w:val="en-US"/>
        </w:rPr>
        <w:t>struct</w:t>
      </w:r>
      <w:r w:rsidRPr="005E4563">
        <w:rPr>
          <w:rFonts w:ascii="Consolas" w:hAnsi="Consolas" w:cs="Consolas"/>
          <w:color w:val="DCDCDC"/>
          <w:sz w:val="19"/>
          <w:szCs w:val="19"/>
          <w:lang w:val="en-US"/>
        </w:rPr>
        <w:t xml:space="preserve"> </w:t>
      </w:r>
      <w:proofErr w:type="spellStart"/>
      <w:r w:rsidRPr="005E4563">
        <w:rPr>
          <w:rFonts w:ascii="Consolas" w:hAnsi="Consolas" w:cs="Consolas"/>
          <w:color w:val="4EC9B0"/>
          <w:sz w:val="19"/>
          <w:szCs w:val="19"/>
          <w:lang w:val="en-US"/>
        </w:rPr>
        <w:t>JpegHeader</w:t>
      </w:r>
      <w:proofErr w:type="spellEnd"/>
    </w:p>
    <w:p w14:paraId="48CCA51E" w14:textId="77777777" w:rsidR="005E4563" w:rsidRPr="005E4563" w:rsidRDefault="005E4563" w:rsidP="005E4563">
      <w:pPr>
        <w:autoSpaceDE w:val="0"/>
        <w:autoSpaceDN w:val="0"/>
        <w:adjustRightInd w:val="0"/>
        <w:rPr>
          <w:rFonts w:ascii="Consolas" w:hAnsi="Consolas" w:cs="Consolas"/>
          <w:sz w:val="19"/>
          <w:szCs w:val="19"/>
          <w:lang w:val="en-US"/>
        </w:rPr>
      </w:pPr>
      <w:r w:rsidRPr="005E4563">
        <w:rPr>
          <w:rFonts w:ascii="Consolas" w:hAnsi="Consolas" w:cs="Consolas"/>
          <w:sz w:val="19"/>
          <w:szCs w:val="19"/>
          <w:lang w:val="en-US"/>
        </w:rPr>
        <w:t>{</w:t>
      </w:r>
    </w:p>
    <w:p w14:paraId="6DE742D7" w14:textId="21064F9A"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SOI[2];          </w:t>
      </w:r>
      <w:r>
        <w:rPr>
          <w:rFonts w:ascii="Consolas" w:hAnsi="Consolas" w:cs="Consolas"/>
          <w:color w:val="57A64A"/>
          <w:sz w:val="19"/>
          <w:szCs w:val="19"/>
          <w:lang w:val="en-US"/>
        </w:rPr>
        <w:t>//S</w:t>
      </w:r>
      <w:r w:rsidRPr="005E4563">
        <w:rPr>
          <w:rFonts w:ascii="Consolas" w:hAnsi="Consolas" w:cs="Consolas"/>
          <w:color w:val="57A64A"/>
          <w:sz w:val="19"/>
          <w:szCs w:val="19"/>
          <w:lang w:val="en-US"/>
        </w:rPr>
        <w:t>tart of Image Marker</w:t>
      </w:r>
    </w:p>
    <w:p w14:paraId="5BFC353B"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APP0[2];         </w:t>
      </w:r>
      <w:r w:rsidRPr="005E4563">
        <w:rPr>
          <w:rFonts w:ascii="Consolas" w:hAnsi="Consolas" w:cs="Consolas"/>
          <w:color w:val="57A64A"/>
          <w:sz w:val="19"/>
          <w:szCs w:val="19"/>
          <w:lang w:val="en-US"/>
        </w:rPr>
        <w:t>//Use Marker</w:t>
      </w:r>
    </w:p>
    <w:p w14:paraId="7592ED79"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Length[2];       </w:t>
      </w:r>
      <w:r w:rsidRPr="005E4563">
        <w:rPr>
          <w:rFonts w:ascii="Consolas" w:hAnsi="Consolas" w:cs="Consolas"/>
          <w:color w:val="57A64A"/>
          <w:sz w:val="19"/>
          <w:szCs w:val="19"/>
          <w:lang w:val="en-US"/>
        </w:rPr>
        <w:t>//File Length</w:t>
      </w:r>
    </w:p>
    <w:p w14:paraId="20AD4161"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Identifier[5];   </w:t>
      </w:r>
      <w:r w:rsidRPr="005E4563">
        <w:rPr>
          <w:rFonts w:ascii="Consolas" w:hAnsi="Consolas" w:cs="Consolas"/>
          <w:color w:val="57A64A"/>
          <w:sz w:val="19"/>
          <w:szCs w:val="19"/>
          <w:lang w:val="en-US"/>
        </w:rPr>
        <w:t>//Id String</w:t>
      </w:r>
    </w:p>
    <w:p w14:paraId="31B1FAFC"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Version[2];      </w:t>
      </w:r>
      <w:r w:rsidRPr="005E4563">
        <w:rPr>
          <w:rFonts w:ascii="Consolas" w:hAnsi="Consolas" w:cs="Consolas"/>
          <w:color w:val="57A64A"/>
          <w:sz w:val="19"/>
          <w:szCs w:val="19"/>
          <w:lang w:val="en-US"/>
        </w:rPr>
        <w:t>//Format Revision</w:t>
      </w:r>
    </w:p>
    <w:p w14:paraId="13F659BC"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r w:rsidRPr="005E4563">
        <w:rPr>
          <w:rFonts w:ascii="Consolas" w:hAnsi="Consolas" w:cs="Consolas"/>
          <w:sz w:val="19"/>
          <w:szCs w:val="19"/>
          <w:lang w:val="en-US"/>
        </w:rPr>
        <w:t xml:space="preserve">Units;           </w:t>
      </w:r>
      <w:r w:rsidRPr="005E4563">
        <w:rPr>
          <w:rFonts w:ascii="Consolas" w:hAnsi="Consolas" w:cs="Consolas"/>
          <w:color w:val="57A64A"/>
          <w:sz w:val="19"/>
          <w:szCs w:val="19"/>
          <w:lang w:val="en-US"/>
        </w:rPr>
        <w:t>//Units for the X and Y densities</w:t>
      </w:r>
    </w:p>
    <w:p w14:paraId="6CDD4002"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proofErr w:type="spellStart"/>
      <w:r w:rsidRPr="005E4563">
        <w:rPr>
          <w:rFonts w:ascii="Consolas" w:hAnsi="Consolas" w:cs="Consolas"/>
          <w:sz w:val="19"/>
          <w:szCs w:val="19"/>
          <w:lang w:val="en-US"/>
        </w:rPr>
        <w:t>Xdensity</w:t>
      </w:r>
      <w:proofErr w:type="spellEnd"/>
      <w:r w:rsidRPr="005E4563">
        <w:rPr>
          <w:rFonts w:ascii="Consolas" w:hAnsi="Consolas" w:cs="Consolas"/>
          <w:sz w:val="19"/>
          <w:szCs w:val="19"/>
          <w:lang w:val="en-US"/>
        </w:rPr>
        <w:t>[2];</w:t>
      </w:r>
      <w:r w:rsidRPr="005E4563">
        <w:rPr>
          <w:rFonts w:ascii="Consolas" w:hAnsi="Consolas" w:cs="Consolas"/>
          <w:color w:val="DCDCDC"/>
          <w:sz w:val="19"/>
          <w:szCs w:val="19"/>
          <w:lang w:val="en-US"/>
        </w:rPr>
        <w:t xml:space="preserve">     </w:t>
      </w:r>
      <w:r w:rsidRPr="005E4563">
        <w:rPr>
          <w:rFonts w:ascii="Consolas" w:hAnsi="Consolas" w:cs="Consolas"/>
          <w:color w:val="57A64A"/>
          <w:sz w:val="19"/>
          <w:szCs w:val="19"/>
          <w:lang w:val="en-US"/>
        </w:rPr>
        <w:t>//Horizontal pixel density</w:t>
      </w:r>
    </w:p>
    <w:p w14:paraId="7EED8E33"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proofErr w:type="spellStart"/>
      <w:r w:rsidRPr="005E4563">
        <w:rPr>
          <w:rFonts w:ascii="Consolas" w:hAnsi="Consolas" w:cs="Consolas"/>
          <w:sz w:val="19"/>
          <w:szCs w:val="19"/>
          <w:lang w:val="en-US"/>
        </w:rPr>
        <w:t>Ydensity</w:t>
      </w:r>
      <w:proofErr w:type="spellEnd"/>
      <w:r w:rsidRPr="005E4563">
        <w:rPr>
          <w:rFonts w:ascii="Consolas" w:hAnsi="Consolas" w:cs="Consolas"/>
          <w:sz w:val="19"/>
          <w:szCs w:val="19"/>
          <w:lang w:val="en-US"/>
        </w:rPr>
        <w:t xml:space="preserve">[2];     </w:t>
      </w:r>
      <w:r w:rsidRPr="005E4563">
        <w:rPr>
          <w:rFonts w:ascii="Consolas" w:hAnsi="Consolas" w:cs="Consolas"/>
          <w:color w:val="57A64A"/>
          <w:sz w:val="19"/>
          <w:szCs w:val="19"/>
          <w:lang w:val="en-US"/>
        </w:rPr>
        <w:t>//Vertical pixel density</w:t>
      </w:r>
    </w:p>
    <w:p w14:paraId="7A7535EE"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proofErr w:type="spellStart"/>
      <w:r w:rsidRPr="005E4563">
        <w:rPr>
          <w:rFonts w:ascii="Consolas" w:hAnsi="Consolas" w:cs="Consolas"/>
          <w:sz w:val="19"/>
          <w:szCs w:val="19"/>
          <w:lang w:val="en-US"/>
        </w:rPr>
        <w:t>XThumbnail</w:t>
      </w:r>
      <w:proofErr w:type="spellEnd"/>
      <w:r w:rsidRPr="005E4563">
        <w:rPr>
          <w:rFonts w:ascii="Consolas" w:hAnsi="Consolas" w:cs="Consolas"/>
          <w:sz w:val="19"/>
          <w:szCs w:val="19"/>
          <w:lang w:val="en-US"/>
        </w:rPr>
        <w:t>;</w:t>
      </w:r>
      <w:r w:rsidRPr="005E4563">
        <w:rPr>
          <w:rFonts w:ascii="Consolas" w:hAnsi="Consolas" w:cs="Consolas"/>
          <w:color w:val="DCDCDC"/>
          <w:sz w:val="19"/>
          <w:szCs w:val="19"/>
          <w:lang w:val="en-US"/>
        </w:rPr>
        <w:t xml:space="preserve">      </w:t>
      </w:r>
      <w:r w:rsidRPr="005E4563">
        <w:rPr>
          <w:rFonts w:ascii="Consolas" w:hAnsi="Consolas" w:cs="Consolas"/>
          <w:color w:val="57A64A"/>
          <w:sz w:val="19"/>
          <w:szCs w:val="19"/>
          <w:lang w:val="en-US"/>
        </w:rPr>
        <w:t>//Thumbnail horizontal pixel count</w:t>
      </w:r>
    </w:p>
    <w:p w14:paraId="7DA2F1F4" w14:textId="77777777" w:rsidR="005E4563" w:rsidRPr="005E4563" w:rsidRDefault="005E4563" w:rsidP="005E4563">
      <w:pPr>
        <w:autoSpaceDE w:val="0"/>
        <w:autoSpaceDN w:val="0"/>
        <w:adjustRightInd w:val="0"/>
        <w:rPr>
          <w:rFonts w:ascii="Consolas" w:hAnsi="Consolas" w:cs="Consolas"/>
          <w:color w:val="DCDCDC"/>
          <w:sz w:val="19"/>
          <w:szCs w:val="19"/>
          <w:lang w:val="en-US"/>
        </w:rPr>
      </w:pPr>
      <w:r w:rsidRPr="005E4563">
        <w:rPr>
          <w:rFonts w:ascii="Consolas" w:hAnsi="Consolas" w:cs="Consolas"/>
          <w:color w:val="DCDCDC"/>
          <w:sz w:val="19"/>
          <w:szCs w:val="19"/>
          <w:lang w:val="en-US"/>
        </w:rPr>
        <w:t xml:space="preserve">  </w:t>
      </w:r>
      <w:r w:rsidRPr="005E4563">
        <w:rPr>
          <w:rFonts w:ascii="Consolas" w:hAnsi="Consolas" w:cs="Consolas"/>
          <w:color w:val="569CD6"/>
          <w:sz w:val="19"/>
          <w:szCs w:val="19"/>
          <w:lang w:val="en-US"/>
        </w:rPr>
        <w:t>char</w:t>
      </w:r>
      <w:r w:rsidRPr="005E4563">
        <w:rPr>
          <w:rFonts w:ascii="Consolas" w:hAnsi="Consolas" w:cs="Consolas"/>
          <w:color w:val="DCDCDC"/>
          <w:sz w:val="19"/>
          <w:szCs w:val="19"/>
          <w:lang w:val="en-US"/>
        </w:rPr>
        <w:t xml:space="preserve"> </w:t>
      </w:r>
      <w:proofErr w:type="spellStart"/>
      <w:r w:rsidRPr="005E4563">
        <w:rPr>
          <w:rFonts w:ascii="Consolas" w:hAnsi="Consolas" w:cs="Consolas"/>
          <w:sz w:val="19"/>
          <w:szCs w:val="19"/>
          <w:lang w:val="en-US"/>
        </w:rPr>
        <w:t>YThumbnail</w:t>
      </w:r>
      <w:proofErr w:type="spellEnd"/>
      <w:r w:rsidRPr="005E4563">
        <w:rPr>
          <w:rFonts w:ascii="Consolas" w:hAnsi="Consolas" w:cs="Consolas"/>
          <w:sz w:val="19"/>
          <w:szCs w:val="19"/>
          <w:lang w:val="en-US"/>
        </w:rPr>
        <w:t xml:space="preserve">;      </w:t>
      </w:r>
      <w:r w:rsidRPr="005E4563">
        <w:rPr>
          <w:rFonts w:ascii="Consolas" w:hAnsi="Consolas" w:cs="Consolas"/>
          <w:color w:val="57A64A"/>
          <w:sz w:val="19"/>
          <w:szCs w:val="19"/>
          <w:lang w:val="en-US"/>
        </w:rPr>
        <w:t>//Thumbnail vertical pixel count</w:t>
      </w:r>
    </w:p>
    <w:p w14:paraId="1631C7A0" w14:textId="7B59CDFC" w:rsidR="005E4563" w:rsidRDefault="005E4563" w:rsidP="005E4563">
      <w:pPr>
        <w:rPr>
          <w:rFonts w:ascii="Consolas" w:hAnsi="Consolas" w:cs="Consolas"/>
          <w:sz w:val="19"/>
          <w:szCs w:val="19"/>
          <w:lang w:val="de-AT"/>
        </w:rPr>
      </w:pPr>
      <w:r w:rsidRPr="005E4563">
        <w:rPr>
          <w:rFonts w:ascii="Consolas" w:hAnsi="Consolas" w:cs="Consolas"/>
          <w:sz w:val="19"/>
          <w:szCs w:val="19"/>
          <w:lang w:val="de-AT"/>
        </w:rPr>
        <w:t>};</w:t>
      </w:r>
    </w:p>
    <w:p w14:paraId="3F402838" w14:textId="29950608" w:rsidR="005E4563" w:rsidRDefault="005E4563" w:rsidP="005E4563">
      <w:pPr>
        <w:rPr>
          <w:lang w:val="de-DE"/>
        </w:rPr>
      </w:pPr>
      <w:r>
        <w:rPr>
          <w:lang w:val="de-DE"/>
        </w:rPr>
        <w:t>Der Header einer JPEG Datei als C++ Struktur</w:t>
      </w:r>
      <w:r>
        <w:rPr>
          <w:rStyle w:val="FootnoteReference"/>
          <w:lang w:val="de-DE"/>
        </w:rPr>
        <w:footnoteReference w:id="4"/>
      </w:r>
      <w:r>
        <w:rPr>
          <w:lang w:val="de-DE"/>
        </w:rPr>
        <w:t xml:space="preserve"> </w:t>
      </w:r>
    </w:p>
    <w:p w14:paraId="0A13342B" w14:textId="1DC51457" w:rsidR="005E4563" w:rsidRDefault="005E4563" w:rsidP="005E4563">
      <w:pPr>
        <w:rPr>
          <w:lang w:val="de-DE"/>
        </w:rPr>
      </w:pPr>
    </w:p>
    <w:p w14:paraId="0858E3F2" w14:textId="57A29588" w:rsidR="005E4563" w:rsidRDefault="005E4563" w:rsidP="005E4563">
      <w:pPr>
        <w:rPr>
          <w:lang w:val="de-DE"/>
        </w:rPr>
      </w:pPr>
      <w:r>
        <w:rPr>
          <w:lang w:val="de-DE"/>
        </w:rPr>
        <w:lastRenderedPageBreak/>
        <w:t>Beim Einlesen legt man eine Instanz dieser Struktur im Speicher an, liest die</w:t>
      </w:r>
      <w:r w:rsidR="002B10A2">
        <w:rPr>
          <w:lang w:val="de-DE"/>
        </w:rPr>
        <w:t xml:space="preserve"> ersten</w:t>
      </w:r>
      <w:r>
        <w:rPr>
          <w:lang w:val="de-DE"/>
        </w:rPr>
        <w:t xml:space="preserve"> 21 Bytes aus der Datei und kopiert sie in die </w:t>
      </w:r>
      <w:r w:rsidR="00124F95">
        <w:rPr>
          <w:lang w:val="de-DE"/>
        </w:rPr>
        <w:t xml:space="preserve">Objekt </w:t>
      </w:r>
      <w:r>
        <w:rPr>
          <w:lang w:val="de-DE"/>
        </w:rPr>
        <w:t>Instan</w:t>
      </w:r>
      <w:r w:rsidR="00153126">
        <w:rPr>
          <w:lang w:val="de-DE"/>
        </w:rPr>
        <w:t>z.</w:t>
      </w:r>
    </w:p>
    <w:p w14:paraId="05980276" w14:textId="6A3EE2C9" w:rsidR="00153126" w:rsidRDefault="00153126" w:rsidP="005E4563">
      <w:pPr>
        <w:rPr>
          <w:lang w:val="de-DE"/>
        </w:rPr>
      </w:pPr>
    </w:p>
    <w:p w14:paraId="098F34E1" w14:textId="368A7AE6" w:rsidR="008C0CE1" w:rsidRDefault="008C0CE1" w:rsidP="008C0CE1">
      <w:pPr>
        <w:pStyle w:val="Heading3"/>
        <w:rPr>
          <w:lang w:val="de-DE"/>
        </w:rPr>
      </w:pPr>
      <w:bookmarkStart w:id="3" w:name="_Toc478940220"/>
      <w:r>
        <w:rPr>
          <w:lang w:val="de-DE"/>
        </w:rPr>
        <w:t>Executables</w:t>
      </w:r>
      <w:bookmarkEnd w:id="3"/>
    </w:p>
    <w:p w14:paraId="79998AD0" w14:textId="77777777" w:rsidR="008C0CE1" w:rsidRPr="008C0CE1" w:rsidRDefault="008C0CE1" w:rsidP="008C0CE1">
      <w:pPr>
        <w:rPr>
          <w:lang w:val="de-DE"/>
        </w:rPr>
      </w:pPr>
    </w:p>
    <w:p w14:paraId="720CA87C" w14:textId="7969D7B8" w:rsidR="008C0CE1" w:rsidRDefault="008C0CE1" w:rsidP="005E4563">
      <w:pPr>
        <w:rPr>
          <w:lang w:val="de-DE"/>
        </w:rPr>
      </w:pPr>
      <w:r>
        <w:rPr>
          <w:lang w:val="de-DE"/>
        </w:rPr>
        <w:t>Eine Form der Binärdaten welche wir hier noch speziell beachten werden sind ausführbare Dateien. Sie liegen in einer Form vor, die vom System in den Speicher geladen und abgearbeitet werden kann, also alle Programme die auf dem Rechner laufen können.</w:t>
      </w:r>
    </w:p>
    <w:p w14:paraId="6C859877" w14:textId="5C36F95A" w:rsidR="003B6BE4" w:rsidRDefault="003B6BE4" w:rsidP="005E4563">
      <w:pPr>
        <w:rPr>
          <w:lang w:val="de-DE"/>
        </w:rPr>
      </w:pPr>
    </w:p>
    <w:p w14:paraId="4408CFBB" w14:textId="72279DFA" w:rsidR="003B6BE4" w:rsidRDefault="003B6BE4" w:rsidP="005E4563">
      <w:pPr>
        <w:rPr>
          <w:lang w:val="de-DE"/>
        </w:rPr>
      </w:pPr>
      <w:r>
        <w:rPr>
          <w:lang w:val="de-DE"/>
        </w:rPr>
        <w:t>In Windows Systemen erkennt man diese Dateien an den Endungen</w:t>
      </w:r>
      <w:r w:rsidR="00884D2D">
        <w:rPr>
          <w:lang w:val="de-DE"/>
        </w:rPr>
        <w:t xml:space="preserve"> .exe, .dll, .lib oder .sys.</w:t>
      </w:r>
    </w:p>
    <w:p w14:paraId="2D1939E8" w14:textId="3BCF4CAD" w:rsidR="008C0CE1" w:rsidRDefault="008C0CE1" w:rsidP="005E4563">
      <w:pPr>
        <w:rPr>
          <w:lang w:val="de-DE"/>
        </w:rPr>
      </w:pPr>
    </w:p>
    <w:p w14:paraId="1ABD690F" w14:textId="0F659F04" w:rsidR="008C0CE1" w:rsidRDefault="008C0CE1" w:rsidP="005E4563">
      <w:pPr>
        <w:rPr>
          <w:lang w:val="de-DE"/>
        </w:rPr>
      </w:pPr>
      <w:r>
        <w:rPr>
          <w:lang w:val="de-DE"/>
        </w:rPr>
        <w:t>Sie sind so aufgebaut, dass sie eine Startkennung haben, die abhängig vom Betriebssystem ist und in weiterer Folge natürlich das eigentliche Programm, das von der jeweiligen Hardware Architektur verwendet wird.</w:t>
      </w:r>
    </w:p>
    <w:p w14:paraId="48921998" w14:textId="2CC13DF9" w:rsidR="008C0CE1" w:rsidRDefault="008C0CE1" w:rsidP="005E4563">
      <w:pPr>
        <w:rPr>
          <w:lang w:val="de-DE"/>
        </w:rPr>
      </w:pPr>
    </w:p>
    <w:p w14:paraId="0C734B6F" w14:textId="3EF8524D" w:rsidR="008C0CE1" w:rsidRDefault="00B4478F" w:rsidP="005E4563">
      <w:pPr>
        <w:rPr>
          <w:lang w:val="de-DE"/>
        </w:rPr>
      </w:pPr>
      <w:r>
        <w:rPr>
          <w:lang w:val="de-DE"/>
        </w:rPr>
        <w:t>MS Windows benutzt für ausführbare Dateien das Common Object Fileformat (COFF).</w:t>
      </w:r>
    </w:p>
    <w:p w14:paraId="04B6F08A" w14:textId="3487546F" w:rsidR="00B4478F" w:rsidRDefault="00B4478F" w:rsidP="005E4563">
      <w:pPr>
        <w:rPr>
          <w:lang w:val="de-DE"/>
        </w:rPr>
      </w:pPr>
    </w:p>
    <w:p w14:paraId="00476C9C" w14:textId="072BE8B2" w:rsidR="00B4478F" w:rsidRPr="00B4478F" w:rsidRDefault="00B4478F" w:rsidP="00B4478F">
      <w:pPr>
        <w:rPr>
          <w:lang w:val="en-US"/>
        </w:rPr>
      </w:pPr>
      <w:r w:rsidRPr="00B4478F">
        <w:rPr>
          <w:lang w:val="en-US"/>
        </w:rPr>
        <w:t xml:space="preserve">Offset Size </w:t>
      </w:r>
      <w:r w:rsidR="00492628">
        <w:rPr>
          <w:lang w:val="en-US"/>
        </w:rPr>
        <w:tab/>
      </w:r>
      <w:r w:rsidRPr="00B4478F">
        <w:rPr>
          <w:lang w:val="en-US"/>
        </w:rPr>
        <w:t xml:space="preserve">Field               </w:t>
      </w:r>
      <w:r w:rsidR="00492628">
        <w:rPr>
          <w:lang w:val="en-US"/>
        </w:rPr>
        <w:tab/>
      </w:r>
      <w:r w:rsidR="00492628">
        <w:rPr>
          <w:lang w:val="en-US"/>
        </w:rPr>
        <w:tab/>
      </w:r>
      <w:r w:rsidRPr="00B4478F">
        <w:rPr>
          <w:lang w:val="en-US"/>
        </w:rPr>
        <w:t>Description</w:t>
      </w:r>
    </w:p>
    <w:p w14:paraId="4F1E52D8" w14:textId="3A8AA392" w:rsidR="00B4478F" w:rsidRPr="00B4478F" w:rsidRDefault="00B4478F" w:rsidP="00B4478F">
      <w:pPr>
        <w:rPr>
          <w:lang w:val="en-US"/>
        </w:rPr>
      </w:pPr>
      <w:r w:rsidRPr="00B4478F">
        <w:rPr>
          <w:lang w:val="en-US"/>
        </w:rPr>
        <w:t xml:space="preserve">------ </w:t>
      </w:r>
      <w:r w:rsidR="00492628">
        <w:rPr>
          <w:lang w:val="en-US"/>
        </w:rPr>
        <w:tab/>
      </w:r>
      <w:r w:rsidRPr="00B4478F">
        <w:rPr>
          <w:lang w:val="en-US"/>
        </w:rPr>
        <w:t xml:space="preserve">---- </w:t>
      </w:r>
      <w:r w:rsidR="00492628">
        <w:rPr>
          <w:lang w:val="en-US"/>
        </w:rPr>
        <w:tab/>
      </w:r>
      <w:r w:rsidRPr="00B4478F">
        <w:rPr>
          <w:lang w:val="en-US"/>
        </w:rPr>
        <w:t xml:space="preserve">------------------- </w:t>
      </w:r>
      <w:r w:rsidR="00492628">
        <w:rPr>
          <w:lang w:val="en-US"/>
        </w:rPr>
        <w:tab/>
      </w:r>
      <w:r w:rsidRPr="00B4478F">
        <w:rPr>
          <w:lang w:val="en-US"/>
        </w:rPr>
        <w:t>-----------------------------------------------</w:t>
      </w:r>
    </w:p>
    <w:p w14:paraId="595D0ED2" w14:textId="4889781C" w:rsidR="00B4478F" w:rsidRPr="00B4478F" w:rsidRDefault="00B4478F" w:rsidP="00B4478F">
      <w:pPr>
        <w:rPr>
          <w:lang w:val="en-US"/>
        </w:rPr>
      </w:pPr>
      <w:r w:rsidRPr="00B4478F">
        <w:rPr>
          <w:lang w:val="en-US"/>
        </w:rPr>
        <w:t xml:space="preserve">0       </w:t>
      </w:r>
      <w:r w:rsidR="00492628">
        <w:rPr>
          <w:lang w:val="en-US"/>
        </w:rPr>
        <w:tab/>
      </w:r>
      <w:r w:rsidRPr="00B4478F">
        <w:rPr>
          <w:lang w:val="en-US"/>
        </w:rPr>
        <w:t xml:space="preserve">2   </w:t>
      </w:r>
      <w:r w:rsidR="00492628">
        <w:rPr>
          <w:lang w:val="en-US"/>
        </w:rPr>
        <w:tab/>
      </w:r>
      <w:r w:rsidRPr="00B4478F">
        <w:rPr>
          <w:lang w:val="en-US"/>
        </w:rPr>
        <w:t xml:space="preserve">Machine             </w:t>
      </w:r>
      <w:r>
        <w:rPr>
          <w:lang w:val="en-US"/>
        </w:rPr>
        <w:tab/>
      </w:r>
      <w:r w:rsidRPr="00B4478F">
        <w:rPr>
          <w:lang w:val="en-US"/>
        </w:rPr>
        <w:t>Number identifying type of target machine.</w:t>
      </w:r>
    </w:p>
    <w:p w14:paraId="620E7B28" w14:textId="5CD1A3C9" w:rsidR="00B4478F" w:rsidRPr="00B4478F" w:rsidRDefault="00B4478F" w:rsidP="00B4478F">
      <w:pPr>
        <w:rPr>
          <w:lang w:val="en-US"/>
        </w:rPr>
      </w:pPr>
      <w:r w:rsidRPr="00B4478F">
        <w:rPr>
          <w:lang w:val="en-US"/>
        </w:rPr>
        <w:t xml:space="preserve">2       </w:t>
      </w:r>
      <w:r w:rsidR="00492628">
        <w:rPr>
          <w:lang w:val="en-US"/>
        </w:rPr>
        <w:tab/>
      </w:r>
      <w:r w:rsidRPr="00B4478F">
        <w:rPr>
          <w:lang w:val="en-US"/>
        </w:rPr>
        <w:t xml:space="preserve">2   </w:t>
      </w:r>
      <w:r w:rsidR="00492628">
        <w:rPr>
          <w:lang w:val="en-US"/>
        </w:rPr>
        <w:tab/>
      </w:r>
      <w:r w:rsidRPr="00B4478F">
        <w:rPr>
          <w:lang w:val="en-US"/>
        </w:rPr>
        <w:t xml:space="preserve">Number of Sections  </w:t>
      </w:r>
      <w:r>
        <w:rPr>
          <w:lang w:val="en-US"/>
        </w:rPr>
        <w:tab/>
      </w:r>
      <w:r w:rsidRPr="00B4478F">
        <w:rPr>
          <w:lang w:val="en-US"/>
        </w:rPr>
        <w:t>Number of sections; indicates size of the</w:t>
      </w:r>
    </w:p>
    <w:p w14:paraId="6097AACF" w14:textId="484CBF02"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Section Table, which immediately follows</w:t>
      </w:r>
    </w:p>
    <w:p w14:paraId="3580BC03" w14:textId="4ABB87EF"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t>t</w:t>
      </w:r>
      <w:r w:rsidRPr="00B4478F">
        <w:rPr>
          <w:lang w:val="en-US"/>
        </w:rPr>
        <w:t>he headers.</w:t>
      </w:r>
    </w:p>
    <w:p w14:paraId="26B99FC0" w14:textId="71853926" w:rsidR="00B4478F" w:rsidRPr="00B4478F" w:rsidRDefault="00B4478F" w:rsidP="00B4478F">
      <w:pPr>
        <w:rPr>
          <w:lang w:val="en-US"/>
        </w:rPr>
      </w:pPr>
      <w:r w:rsidRPr="00B4478F">
        <w:rPr>
          <w:lang w:val="en-US"/>
        </w:rPr>
        <w:t xml:space="preserve">4       </w:t>
      </w:r>
      <w:r w:rsidR="00492628">
        <w:rPr>
          <w:lang w:val="en-US"/>
        </w:rPr>
        <w:tab/>
      </w:r>
      <w:r w:rsidRPr="00B4478F">
        <w:rPr>
          <w:lang w:val="en-US"/>
        </w:rPr>
        <w:t xml:space="preserve">4   </w:t>
      </w:r>
      <w:r w:rsidR="00492628">
        <w:rPr>
          <w:lang w:val="en-US"/>
        </w:rPr>
        <w:tab/>
      </w:r>
      <w:r w:rsidRPr="00B4478F">
        <w:rPr>
          <w:lang w:val="en-US"/>
        </w:rPr>
        <w:t xml:space="preserve">Time/Date Stamp     </w:t>
      </w:r>
      <w:r>
        <w:rPr>
          <w:lang w:val="en-US"/>
        </w:rPr>
        <w:tab/>
      </w:r>
      <w:r w:rsidRPr="00B4478F">
        <w:rPr>
          <w:lang w:val="en-US"/>
        </w:rPr>
        <w:t>Time and date the file was created.</w:t>
      </w:r>
    </w:p>
    <w:p w14:paraId="3A32485D" w14:textId="1EEE4C8F" w:rsidR="00B4478F" w:rsidRPr="00B4478F" w:rsidRDefault="00B4478F" w:rsidP="00B4478F">
      <w:pPr>
        <w:rPr>
          <w:lang w:val="en-US"/>
        </w:rPr>
      </w:pPr>
      <w:r w:rsidRPr="00B4478F">
        <w:rPr>
          <w:lang w:val="en-US"/>
        </w:rPr>
        <w:t xml:space="preserve">8       </w:t>
      </w:r>
      <w:r w:rsidR="00492628">
        <w:rPr>
          <w:lang w:val="en-US"/>
        </w:rPr>
        <w:tab/>
      </w:r>
      <w:r w:rsidRPr="00B4478F">
        <w:rPr>
          <w:lang w:val="en-US"/>
        </w:rPr>
        <w:t xml:space="preserve">4   </w:t>
      </w:r>
      <w:r w:rsidR="00492628">
        <w:rPr>
          <w:lang w:val="en-US"/>
        </w:rPr>
        <w:tab/>
      </w:r>
      <w:r w:rsidRPr="00B4478F">
        <w:rPr>
          <w:lang w:val="en-US"/>
        </w:rPr>
        <w:t xml:space="preserve">Pointer to Symbol   </w:t>
      </w:r>
      <w:r>
        <w:rPr>
          <w:lang w:val="en-US"/>
        </w:rPr>
        <w:tab/>
      </w:r>
      <w:r w:rsidRPr="00B4478F">
        <w:rPr>
          <w:lang w:val="en-US"/>
        </w:rPr>
        <w:t>Offset, within the COFF file, of the symbol</w:t>
      </w:r>
    </w:p>
    <w:p w14:paraId="360EF9CB" w14:textId="37532C7C" w:rsidR="00B4478F" w:rsidRPr="00B4478F" w:rsidRDefault="00B4478F" w:rsidP="00B4478F">
      <w:pPr>
        <w:rPr>
          <w:lang w:val="en-US"/>
        </w:rPr>
      </w:pPr>
      <w:r w:rsidRPr="00B4478F">
        <w:rPr>
          <w:lang w:val="en-US"/>
        </w:rPr>
        <w:t xml:space="preserve">            </w:t>
      </w:r>
      <w:r>
        <w:rPr>
          <w:lang w:val="en-US"/>
        </w:rPr>
        <w:tab/>
      </w:r>
      <w:r w:rsidR="00492628">
        <w:rPr>
          <w:lang w:val="en-US"/>
        </w:rPr>
        <w:tab/>
      </w:r>
      <w:r w:rsidRPr="00B4478F">
        <w:rPr>
          <w:lang w:val="en-US"/>
        </w:rPr>
        <w:t xml:space="preserve">Table              </w:t>
      </w:r>
      <w:r>
        <w:rPr>
          <w:lang w:val="en-US"/>
        </w:rPr>
        <w:tab/>
      </w:r>
      <w:r>
        <w:rPr>
          <w:lang w:val="en-US"/>
        </w:rPr>
        <w:tab/>
      </w:r>
      <w:r w:rsidRPr="00B4478F">
        <w:rPr>
          <w:lang w:val="en-US"/>
        </w:rPr>
        <w:t>table.</w:t>
      </w:r>
    </w:p>
    <w:p w14:paraId="7791AAB2" w14:textId="175ABE95" w:rsidR="00B4478F" w:rsidRPr="00B4478F" w:rsidRDefault="00B4478F" w:rsidP="00B4478F">
      <w:pPr>
        <w:rPr>
          <w:lang w:val="en-US"/>
        </w:rPr>
      </w:pPr>
      <w:r>
        <w:rPr>
          <w:lang w:val="en-US"/>
        </w:rPr>
        <w:t xml:space="preserve">12     </w:t>
      </w:r>
      <w:r w:rsidR="00492628">
        <w:rPr>
          <w:lang w:val="en-US"/>
        </w:rPr>
        <w:tab/>
      </w:r>
      <w:r>
        <w:rPr>
          <w:lang w:val="en-US"/>
        </w:rPr>
        <w:t xml:space="preserve">4   </w:t>
      </w:r>
      <w:r w:rsidR="00492628">
        <w:rPr>
          <w:lang w:val="en-US"/>
        </w:rPr>
        <w:tab/>
      </w:r>
      <w:r>
        <w:rPr>
          <w:lang w:val="en-US"/>
        </w:rPr>
        <w:t xml:space="preserve">Number of Symbols  </w:t>
      </w:r>
      <w:r w:rsidR="00492628">
        <w:rPr>
          <w:lang w:val="en-US"/>
        </w:rPr>
        <w:tab/>
      </w:r>
      <w:r w:rsidRPr="00B4478F">
        <w:rPr>
          <w:lang w:val="en-US"/>
        </w:rPr>
        <w:t>Number of entries in the symbol table.</w:t>
      </w:r>
    </w:p>
    <w:p w14:paraId="2A4E7995" w14:textId="0F4E1D0B"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This data can be used in locating the</w:t>
      </w:r>
    </w:p>
    <w:p w14:paraId="1F9B19FB" w14:textId="42BCEA57"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string table, which immediately follows</w:t>
      </w:r>
    </w:p>
    <w:p w14:paraId="1C40654A" w14:textId="6476E00C"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the symbol table.</w:t>
      </w:r>
    </w:p>
    <w:p w14:paraId="6D7A76B6" w14:textId="4077DC8E" w:rsidR="00B4478F" w:rsidRPr="00B4478F" w:rsidRDefault="00B4478F" w:rsidP="00B4478F">
      <w:pPr>
        <w:rPr>
          <w:lang w:val="en-US"/>
        </w:rPr>
      </w:pPr>
      <w:r w:rsidRPr="00B4478F">
        <w:rPr>
          <w:lang w:val="en-US"/>
        </w:rPr>
        <w:t xml:space="preserve">16      </w:t>
      </w:r>
      <w:r w:rsidR="00492628">
        <w:rPr>
          <w:lang w:val="en-US"/>
        </w:rPr>
        <w:tab/>
      </w:r>
      <w:r w:rsidRPr="00B4478F">
        <w:rPr>
          <w:lang w:val="en-US"/>
        </w:rPr>
        <w:t xml:space="preserve">2   </w:t>
      </w:r>
      <w:r w:rsidR="00492628">
        <w:rPr>
          <w:lang w:val="en-US"/>
        </w:rPr>
        <w:tab/>
      </w:r>
      <w:r w:rsidRPr="00B4478F">
        <w:rPr>
          <w:lang w:val="en-US"/>
        </w:rPr>
        <w:t xml:space="preserve">Optional Header     </w:t>
      </w:r>
      <w:r>
        <w:rPr>
          <w:lang w:val="en-US"/>
        </w:rPr>
        <w:tab/>
      </w:r>
      <w:r w:rsidRPr="00B4478F">
        <w:rPr>
          <w:lang w:val="en-US"/>
        </w:rPr>
        <w:t>Size of the optional header, which is</w:t>
      </w:r>
    </w:p>
    <w:p w14:paraId="0E29121E" w14:textId="03927D91" w:rsidR="00B4478F" w:rsidRPr="00B4478F" w:rsidRDefault="00B4478F" w:rsidP="00B4478F">
      <w:pPr>
        <w:rPr>
          <w:lang w:val="en-US"/>
        </w:rPr>
      </w:pPr>
      <w:r w:rsidRPr="00B4478F">
        <w:rPr>
          <w:lang w:val="en-US"/>
        </w:rPr>
        <w:t xml:space="preserve">           </w:t>
      </w:r>
      <w:r>
        <w:rPr>
          <w:lang w:val="en-US"/>
        </w:rPr>
        <w:tab/>
      </w:r>
      <w:r w:rsidRPr="00B4478F">
        <w:rPr>
          <w:lang w:val="en-US"/>
        </w:rPr>
        <w:t xml:space="preserve"> </w:t>
      </w:r>
      <w:r w:rsidR="00492628">
        <w:rPr>
          <w:lang w:val="en-US"/>
        </w:rPr>
        <w:tab/>
      </w:r>
      <w:r w:rsidRPr="00B4478F">
        <w:rPr>
          <w:lang w:val="en-US"/>
        </w:rPr>
        <w:t xml:space="preserve">Size                </w:t>
      </w:r>
      <w:r>
        <w:rPr>
          <w:lang w:val="en-US"/>
        </w:rPr>
        <w:tab/>
      </w:r>
      <w:r>
        <w:rPr>
          <w:lang w:val="en-US"/>
        </w:rPr>
        <w:tab/>
      </w:r>
      <w:r w:rsidRPr="00B4478F">
        <w:rPr>
          <w:lang w:val="en-US"/>
        </w:rPr>
        <w:t>included for executable files but not</w:t>
      </w:r>
    </w:p>
    <w:p w14:paraId="58A8AEE3" w14:textId="3F7E2166" w:rsidR="00B4478F" w:rsidRPr="00B4478F"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B4478F">
        <w:rPr>
          <w:lang w:val="en-US"/>
        </w:rPr>
        <w:t>object files. An object file should have a</w:t>
      </w:r>
    </w:p>
    <w:p w14:paraId="5A4A17D3" w14:textId="64D41541" w:rsidR="00B4478F" w:rsidRPr="00E1315C" w:rsidRDefault="00B4478F" w:rsidP="00B4478F">
      <w:pPr>
        <w:rPr>
          <w:lang w:val="en-US"/>
        </w:rPr>
      </w:pPr>
      <w:r w:rsidRPr="00B4478F">
        <w:rPr>
          <w:lang w:val="en-US"/>
        </w:rPr>
        <w:t xml:space="preserve">                                </w:t>
      </w:r>
      <w:r>
        <w:rPr>
          <w:lang w:val="en-US"/>
        </w:rPr>
        <w:tab/>
      </w:r>
      <w:r>
        <w:rPr>
          <w:lang w:val="en-US"/>
        </w:rPr>
        <w:tab/>
      </w:r>
      <w:r w:rsidR="00492628">
        <w:rPr>
          <w:lang w:val="en-US"/>
        </w:rPr>
        <w:tab/>
      </w:r>
      <w:r w:rsidRPr="00E1315C">
        <w:rPr>
          <w:lang w:val="en-US"/>
        </w:rPr>
        <w:t>value of 0 here.</w:t>
      </w:r>
    </w:p>
    <w:p w14:paraId="46BEEF14" w14:textId="5155167E" w:rsidR="00B4478F" w:rsidRPr="00492628" w:rsidRDefault="00B4478F" w:rsidP="00B4478F">
      <w:pPr>
        <w:rPr>
          <w:lang w:val="en-US"/>
        </w:rPr>
      </w:pPr>
      <w:r w:rsidRPr="00492628">
        <w:rPr>
          <w:lang w:val="en-US"/>
        </w:rPr>
        <w:t xml:space="preserve">18      </w:t>
      </w:r>
      <w:r w:rsidR="00492628">
        <w:rPr>
          <w:lang w:val="en-US"/>
        </w:rPr>
        <w:tab/>
      </w:r>
      <w:r w:rsidRPr="00492628">
        <w:rPr>
          <w:lang w:val="en-US"/>
        </w:rPr>
        <w:t xml:space="preserve">2   </w:t>
      </w:r>
      <w:r w:rsidR="00492628" w:rsidRPr="00492628">
        <w:rPr>
          <w:lang w:val="en-US"/>
        </w:rPr>
        <w:tab/>
      </w:r>
      <w:r w:rsidRPr="00492628">
        <w:rPr>
          <w:lang w:val="en-US"/>
        </w:rPr>
        <w:t xml:space="preserve">Characteristics     </w:t>
      </w:r>
      <w:r w:rsidRPr="00492628">
        <w:rPr>
          <w:lang w:val="en-US"/>
        </w:rPr>
        <w:tab/>
        <w:t>Flags indicating attributes of the file.</w:t>
      </w:r>
    </w:p>
    <w:p w14:paraId="1A4691E5" w14:textId="59E33B6A" w:rsidR="00B4478F" w:rsidRPr="00B4478F" w:rsidRDefault="00B4478F" w:rsidP="00492628">
      <w:pPr>
        <w:rPr>
          <w:lang w:val="de-AT"/>
        </w:rPr>
      </w:pPr>
      <w:r>
        <w:rPr>
          <w:lang w:val="de-AT"/>
        </w:rPr>
        <w:t>COFF-Header</w:t>
      </w:r>
      <w:r>
        <w:rPr>
          <w:rStyle w:val="FootnoteReference"/>
          <w:lang w:val="de-AT"/>
        </w:rPr>
        <w:footnoteReference w:id="5"/>
      </w:r>
    </w:p>
    <w:p w14:paraId="63DD2CB5" w14:textId="059477A2" w:rsidR="008C0CE1" w:rsidRDefault="008C0CE1" w:rsidP="005E4563">
      <w:pPr>
        <w:rPr>
          <w:lang w:val="de-AT"/>
        </w:rPr>
      </w:pPr>
    </w:p>
    <w:p w14:paraId="2BBE363A" w14:textId="3CCC8465" w:rsidR="00B4478F" w:rsidRDefault="00B4478F" w:rsidP="005E4563">
      <w:pPr>
        <w:rPr>
          <w:lang w:val="de-AT"/>
        </w:rPr>
      </w:pPr>
      <w:r>
        <w:rPr>
          <w:lang w:val="de-AT"/>
        </w:rPr>
        <w:t>Die Programmlogik selber ist in Maschinensprache, in so genanntem „Opcode“</w:t>
      </w:r>
      <w:r w:rsidR="00492628">
        <w:rPr>
          <w:lang w:val="de-AT"/>
        </w:rPr>
        <w:t xml:space="preserve"> (operation code) geschrieben.</w:t>
      </w:r>
    </w:p>
    <w:p w14:paraId="3352C91B" w14:textId="0CFFE06D" w:rsidR="00B4478F" w:rsidRDefault="00B4478F" w:rsidP="005E4563">
      <w:pPr>
        <w:rPr>
          <w:lang w:val="de-AT"/>
        </w:rPr>
      </w:pPr>
    </w:p>
    <w:p w14:paraId="4F515EE2" w14:textId="48723EB8" w:rsidR="00492628" w:rsidRDefault="00FD009C" w:rsidP="005E4563">
      <w:pPr>
        <w:rPr>
          <w:lang w:val="de-AT"/>
        </w:rPr>
      </w:pPr>
      <w:r>
        <w:rPr>
          <w:lang w:val="de-AT"/>
        </w:rPr>
        <w:t xml:space="preserve">Bei der Analyse geht es darum, die Dateien auf die Evidenz von Opcodes zu prüfen. Ein gängiges Verfahren zum Einschleusen von Schadsoftware besteht darin, Teile dieser Programme </w:t>
      </w:r>
      <w:r w:rsidR="00211525">
        <w:rPr>
          <w:lang w:val="de-AT"/>
        </w:rPr>
        <w:t>in offensichtlich ungefährlichen Dateien zu übermitteln. Die Zielanwendung ignoriert diese Teile, weil sie sie nicht interpretieren kann und so bleiben sie meist unentdeckt.</w:t>
      </w:r>
    </w:p>
    <w:p w14:paraId="2C8D0FDA" w14:textId="2EBDF524" w:rsidR="00492628" w:rsidRPr="00B4478F" w:rsidRDefault="00492628" w:rsidP="005E4563">
      <w:pPr>
        <w:rPr>
          <w:lang w:val="de-AT"/>
        </w:rPr>
      </w:pPr>
    </w:p>
    <w:p w14:paraId="4BA8BBB9" w14:textId="126F55C9" w:rsidR="005E4563" w:rsidRDefault="00153126" w:rsidP="00153126">
      <w:pPr>
        <w:pStyle w:val="Heading3"/>
        <w:rPr>
          <w:lang w:val="de-DE"/>
        </w:rPr>
      </w:pPr>
      <w:bookmarkStart w:id="4" w:name="_Toc478940221"/>
      <w:r>
        <w:rPr>
          <w:lang w:val="de-DE"/>
        </w:rPr>
        <w:t>Byte Order</w:t>
      </w:r>
      <w:bookmarkEnd w:id="4"/>
    </w:p>
    <w:p w14:paraId="543ABC30" w14:textId="77777777" w:rsidR="008C0CE1" w:rsidRPr="008C0CE1" w:rsidRDefault="008C0CE1" w:rsidP="008C0CE1">
      <w:pPr>
        <w:rPr>
          <w:lang w:val="de-DE"/>
        </w:rPr>
      </w:pPr>
    </w:p>
    <w:p w14:paraId="04FFCFC6" w14:textId="67C7E893" w:rsidR="005E4563" w:rsidRDefault="00153126" w:rsidP="005E4563">
      <w:pPr>
        <w:rPr>
          <w:lang w:val="de-DE"/>
        </w:rPr>
      </w:pPr>
      <w:r>
        <w:rPr>
          <w:lang w:val="de-DE"/>
        </w:rPr>
        <w:t xml:space="preserve">Eine Sache mit der man noch konfrontiert werden könnte und die hier deshalb kurz erwähnt werden sollte ist die Byte Order. </w:t>
      </w:r>
    </w:p>
    <w:p w14:paraId="41B101FF" w14:textId="37AB92C4" w:rsidR="00153126" w:rsidRDefault="00310EA8" w:rsidP="005E4563">
      <w:pPr>
        <w:rPr>
          <w:lang w:val="de-DE"/>
        </w:rPr>
      </w:pPr>
      <w:r>
        <w:rPr>
          <w:lang w:val="de-DE"/>
        </w:rPr>
        <w:t>Diese legt fest, in welcher Reihenfolge die Bytes integraler Werte im System gespeichert ist.</w:t>
      </w:r>
    </w:p>
    <w:p w14:paraId="4C2A48F6" w14:textId="16F0F4C6" w:rsidR="00310EA8" w:rsidRDefault="00310EA8" w:rsidP="005E4563">
      <w:pPr>
        <w:rPr>
          <w:lang w:val="de-DE"/>
        </w:rPr>
      </w:pPr>
      <w:r>
        <w:rPr>
          <w:lang w:val="de-DE"/>
        </w:rPr>
        <w:t xml:space="preserve">Big-Endian setzt das höchstwertige Byte an die Anfangsadresse, also der kleinsten Speicheradresse, Little-Endian hingegen setzt das niederwertigste Byte an die Anfangsadresse. </w:t>
      </w:r>
    </w:p>
    <w:p w14:paraId="59278BB3" w14:textId="34EB1A1C" w:rsidR="00153126" w:rsidRDefault="00153126" w:rsidP="005E4563">
      <w:pPr>
        <w:rPr>
          <w:lang w:val="de-DE"/>
        </w:rPr>
      </w:pPr>
    </w:p>
    <w:p w14:paraId="2E49B739" w14:textId="292D5D76" w:rsidR="00797810" w:rsidRDefault="00310EA8" w:rsidP="005E4563">
      <w:pPr>
        <w:rPr>
          <w:lang w:val="de-DE"/>
        </w:rPr>
      </w:pPr>
      <w:r>
        <w:rPr>
          <w:lang w:val="de-DE"/>
        </w:rPr>
        <w:t>Die meisten PCs verwenden als Basis die 8086er Assembly Struktur, welche Little</w:t>
      </w:r>
      <w:r w:rsidR="00797810">
        <w:rPr>
          <w:lang w:val="de-DE"/>
        </w:rPr>
        <w:t>-Endian benutzt, somit wird das, soweit es diese Arbeit betrifft, nicht zu Problem werden. Achtgeben sollte man jedoch insbesondere im industriellen Umfeld, da vor allem für maschinennahe Steuerungen gerne Big-Endian verwendet wird und eine Übersetzung nicht immer gleich erfolgt (z.B. in Pufferspeichern bei Echtzeitsystemen).</w:t>
      </w:r>
    </w:p>
    <w:p w14:paraId="1D22C16E" w14:textId="1AB7EF6E" w:rsidR="00492628" w:rsidRPr="005E4563" w:rsidRDefault="00492628" w:rsidP="005E4563">
      <w:pPr>
        <w:rPr>
          <w:lang w:val="de-DE"/>
        </w:rPr>
      </w:pPr>
    </w:p>
    <w:p w14:paraId="2E298E76" w14:textId="42067699" w:rsidR="00DD469D" w:rsidRDefault="00DD469D" w:rsidP="00DD469D">
      <w:pPr>
        <w:pStyle w:val="Heading2"/>
        <w:rPr>
          <w:lang w:val="de-DE"/>
        </w:rPr>
      </w:pPr>
      <w:bookmarkStart w:id="5" w:name="_Toc478940222"/>
      <w:r>
        <w:rPr>
          <w:lang w:val="de-DE"/>
        </w:rPr>
        <w:t>Container</w:t>
      </w:r>
      <w:bookmarkEnd w:id="5"/>
    </w:p>
    <w:p w14:paraId="0D00B2B0" w14:textId="77777777" w:rsidR="00492628" w:rsidRPr="00492628" w:rsidRDefault="00492628" w:rsidP="00492628">
      <w:pPr>
        <w:rPr>
          <w:lang w:val="de-DE"/>
        </w:rPr>
      </w:pPr>
    </w:p>
    <w:p w14:paraId="28CF70A2" w14:textId="3433F8B9" w:rsidR="00346403" w:rsidRDefault="005D6BAB" w:rsidP="005D6BAB">
      <w:pPr>
        <w:rPr>
          <w:lang w:val="de-DE"/>
        </w:rPr>
      </w:pPr>
      <w:r>
        <w:rPr>
          <w:lang w:val="de-DE"/>
        </w:rPr>
        <w:t>Dieses Dokument zum Beispiel ist im Programm MS Word</w:t>
      </w:r>
      <w:r w:rsidR="00ED1537">
        <w:rPr>
          <w:lang w:val="de-DE"/>
        </w:rPr>
        <w:t>©</w:t>
      </w:r>
      <w:r>
        <w:rPr>
          <w:lang w:val="de-DE"/>
        </w:rPr>
        <w:t xml:space="preserve"> verfasst. Die Textbereiche inklusive ihrer Steuerzeichen sind im Textformat</w:t>
      </w:r>
      <w:r w:rsidR="00142B04">
        <w:rPr>
          <w:lang w:val="de-DE"/>
        </w:rPr>
        <w:t xml:space="preserve">, genauer gesagt im </w:t>
      </w:r>
      <w:r w:rsidR="00073956">
        <w:rPr>
          <w:lang w:val="de-DE"/>
        </w:rPr>
        <w:t>XML Format,</w:t>
      </w:r>
      <w:r>
        <w:rPr>
          <w:lang w:val="de-DE"/>
        </w:rPr>
        <w:t xml:space="preserve"> gespeichert, es enthält jedoch auch Bilddateien, die in binärer Form vorliegen. </w:t>
      </w:r>
      <w:r w:rsidR="008B5F0F">
        <w:rPr>
          <w:lang w:val="de-DE"/>
        </w:rPr>
        <w:t xml:space="preserve">In diesem Fall </w:t>
      </w:r>
      <w:r w:rsidR="00346403">
        <w:rPr>
          <w:lang w:val="de-DE"/>
        </w:rPr>
        <w:t xml:space="preserve">handelt es sich um das </w:t>
      </w:r>
      <w:r w:rsidR="00346403" w:rsidRPr="00346403">
        <w:rPr>
          <w:b/>
          <w:lang w:val="de-DE"/>
        </w:rPr>
        <w:t>Open Office XML</w:t>
      </w:r>
      <w:r w:rsidR="00346403">
        <w:rPr>
          <w:lang w:val="de-DE"/>
        </w:rPr>
        <w:t xml:space="preserve"> Format</w:t>
      </w:r>
      <w:r w:rsidR="00C31E0E">
        <w:rPr>
          <w:rStyle w:val="FootnoteReference"/>
          <w:lang w:val="de-DE"/>
        </w:rPr>
        <w:footnoteReference w:id="6"/>
      </w:r>
      <w:r w:rsidR="00346403">
        <w:rPr>
          <w:lang w:val="de-DE"/>
        </w:rPr>
        <w:t>, das von der Firma Microsoft</w:t>
      </w:r>
      <w:r w:rsidR="00ED1537">
        <w:rPr>
          <w:lang w:val="de-DE"/>
        </w:rPr>
        <w:t>©</w:t>
      </w:r>
      <w:r w:rsidR="00346403">
        <w:rPr>
          <w:lang w:val="de-DE"/>
        </w:rPr>
        <w:t xml:space="preserve"> entwickelt wurde. </w:t>
      </w:r>
      <w:r w:rsidR="008953C0">
        <w:rPr>
          <w:lang w:val="de-DE"/>
        </w:rPr>
        <w:t xml:space="preserve">Es beinhaltet </w:t>
      </w:r>
      <w:r w:rsidR="00DB2052">
        <w:rPr>
          <w:lang w:val="de-DE"/>
        </w:rPr>
        <w:t>im Prinzip 2</w:t>
      </w:r>
      <w:r w:rsidR="00F45253">
        <w:rPr>
          <w:lang w:val="de-DE"/>
        </w:rPr>
        <w:t xml:space="preserve"> </w:t>
      </w:r>
      <w:r w:rsidR="00DB2052">
        <w:rPr>
          <w:lang w:val="de-DE"/>
        </w:rPr>
        <w:t xml:space="preserve">Arten von </w:t>
      </w:r>
      <w:r w:rsidR="00F45253">
        <w:rPr>
          <w:lang w:val="de-DE"/>
        </w:rPr>
        <w:t>Dateien, die als ZIP-Archiv</w:t>
      </w:r>
      <w:r w:rsidR="00F45253">
        <w:rPr>
          <w:rStyle w:val="FootnoteReference"/>
          <w:lang w:val="de-DE"/>
        </w:rPr>
        <w:footnoteReference w:id="7"/>
      </w:r>
      <w:r w:rsidR="00F45253">
        <w:rPr>
          <w:lang w:val="de-DE"/>
        </w:rPr>
        <w:t xml:space="preserve"> zusammenge</w:t>
      </w:r>
      <w:r w:rsidR="00DB2052">
        <w:rPr>
          <w:lang w:val="de-DE"/>
        </w:rPr>
        <w:t>fügt sind. So genannte „Parts“, die den Inhalt des Dokuments enthalten</w:t>
      </w:r>
      <w:r w:rsidR="00ED1537">
        <w:rPr>
          <w:lang w:val="de-DE"/>
        </w:rPr>
        <w:t>,</w:t>
      </w:r>
      <w:r w:rsidR="00DB2052">
        <w:rPr>
          <w:lang w:val="de-DE"/>
        </w:rPr>
        <w:t xml:space="preserve"> und „Items“, die beschreiben wie der Inhalt dargestellt wird.</w:t>
      </w:r>
    </w:p>
    <w:p w14:paraId="0476FF85" w14:textId="7B88C738" w:rsidR="005D6BAB" w:rsidRDefault="005D6BAB" w:rsidP="005D6BAB">
      <w:pPr>
        <w:rPr>
          <w:lang w:val="de-DE"/>
        </w:rPr>
      </w:pPr>
    </w:p>
    <w:p w14:paraId="3A67F46E" w14:textId="327EB07D" w:rsidR="001643C0" w:rsidRDefault="00E72243" w:rsidP="005D6BAB">
      <w:pPr>
        <w:rPr>
          <w:lang w:val="de-DE"/>
        </w:rPr>
      </w:pPr>
      <w:r>
        <w:rPr>
          <w:lang w:val="de-DE"/>
        </w:rPr>
        <w:t>Zur Demonstration habe ich die</w:t>
      </w:r>
      <w:r w:rsidR="00ED1537">
        <w:rPr>
          <w:lang w:val="de-DE"/>
        </w:rPr>
        <w:t xml:space="preserve"> Endung dieser</w:t>
      </w:r>
      <w:r>
        <w:rPr>
          <w:lang w:val="de-DE"/>
        </w:rPr>
        <w:t xml:space="preserve"> Datei von </w:t>
      </w:r>
      <w:r w:rsidR="00ED1537">
        <w:rPr>
          <w:lang w:val="de-DE"/>
        </w:rPr>
        <w:t>.docx in .zip</w:t>
      </w:r>
      <w:r>
        <w:rPr>
          <w:lang w:val="de-DE"/>
        </w:rPr>
        <w:t xml:space="preserve"> umbenannt und sie mit dem Programm 7zip</w:t>
      </w:r>
      <w:r>
        <w:rPr>
          <w:rStyle w:val="FootnoteReference"/>
          <w:lang w:val="de-DE"/>
        </w:rPr>
        <w:footnoteReference w:id="8"/>
      </w:r>
      <w:r>
        <w:rPr>
          <w:lang w:val="de-DE"/>
        </w:rPr>
        <w:t xml:space="preserve"> entpackt</w:t>
      </w:r>
      <w:r w:rsidR="00475756">
        <w:rPr>
          <w:lang w:val="de-DE"/>
        </w:rPr>
        <w:t>. Das Resultat sieht man in Bild 1-1.</w:t>
      </w:r>
    </w:p>
    <w:p w14:paraId="6112437D" w14:textId="77777777" w:rsidR="00BA2266" w:rsidRDefault="00BA2266" w:rsidP="005D6BAB">
      <w:pPr>
        <w:rPr>
          <w:lang w:val="de-DE"/>
        </w:rPr>
      </w:pPr>
    </w:p>
    <w:p w14:paraId="4118F202" w14:textId="0EF45A2D" w:rsidR="001643C0" w:rsidRDefault="001643C0" w:rsidP="005D6BAB">
      <w:pPr>
        <w:rPr>
          <w:lang w:val="de-DE"/>
        </w:rPr>
      </w:pPr>
      <w:r>
        <w:rPr>
          <w:noProof/>
          <w:lang w:val="de-AT" w:eastAsia="de-AT"/>
        </w:rPr>
        <w:lastRenderedPageBreak/>
        <w:drawing>
          <wp:inline distT="0" distB="0" distL="0" distR="0" wp14:anchorId="4F3419A2" wp14:editId="42E18759">
            <wp:extent cx="5499735" cy="4597339"/>
            <wp:effectExtent l="0" t="0" r="0" b="635"/>
            <wp:docPr id="1" name="Picture 1" descr="Screen%20Shot%202016-12-10%20at%2023.5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10%20at%2023.53.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997" cy="4602574"/>
                    </a:xfrm>
                    <a:prstGeom prst="rect">
                      <a:avLst/>
                    </a:prstGeom>
                    <a:noFill/>
                    <a:ln>
                      <a:noFill/>
                    </a:ln>
                  </pic:spPr>
                </pic:pic>
              </a:graphicData>
            </a:graphic>
          </wp:inline>
        </w:drawing>
      </w:r>
    </w:p>
    <w:p w14:paraId="77350333" w14:textId="229EE2D9" w:rsidR="001643C0" w:rsidRDefault="001643C0" w:rsidP="00BA2266">
      <w:pPr>
        <w:jc w:val="center"/>
        <w:rPr>
          <w:lang w:val="de-DE"/>
        </w:rPr>
      </w:pPr>
      <w:r>
        <w:rPr>
          <w:lang w:val="de-DE"/>
        </w:rPr>
        <w:t>Bild 1-1 Inhalt einer .docx Datei</w:t>
      </w:r>
    </w:p>
    <w:p w14:paraId="71068811" w14:textId="77777777" w:rsidR="001643C0" w:rsidRDefault="001643C0" w:rsidP="001643C0">
      <w:pPr>
        <w:jc w:val="center"/>
        <w:rPr>
          <w:lang w:val="de-DE"/>
        </w:rPr>
      </w:pPr>
    </w:p>
    <w:p w14:paraId="44715D3F" w14:textId="414568C7" w:rsidR="001643C0" w:rsidRDefault="009F4735" w:rsidP="001643C0">
      <w:pPr>
        <w:rPr>
          <w:lang w:val="de-DE"/>
        </w:rPr>
      </w:pPr>
      <w:r>
        <w:rPr>
          <w:lang w:val="de-DE"/>
        </w:rPr>
        <w:t xml:space="preserve">Der Text </w:t>
      </w:r>
      <w:r w:rsidR="001D0F1B">
        <w:rPr>
          <w:lang w:val="de-DE"/>
        </w:rPr>
        <w:t>befindet sich in der Datei „document.xml“. Zur Veranschaulichung hier der Anfang bis zur Überschrift des Dokuments:</w:t>
      </w:r>
    </w:p>
    <w:p w14:paraId="1ED16B11" w14:textId="77777777" w:rsidR="00ED1537" w:rsidRDefault="00ED1537" w:rsidP="001643C0">
      <w:pPr>
        <w:rPr>
          <w:lang w:val="de-DE"/>
        </w:rPr>
      </w:pPr>
    </w:p>
    <w:p w14:paraId="174522BD" w14:textId="35598A77" w:rsidR="001D0F1B" w:rsidRDefault="00850DD6" w:rsidP="001643C0">
      <w:pPr>
        <w:rPr>
          <w:lang w:val="de-DE"/>
        </w:rPr>
      </w:pPr>
      <w:r>
        <w:rPr>
          <w:noProof/>
          <w:lang w:val="de-AT" w:eastAsia="de-AT"/>
        </w:rPr>
        <w:drawing>
          <wp:inline distT="0" distB="0" distL="0" distR="0" wp14:anchorId="76D59CD7" wp14:editId="6B22C84E">
            <wp:extent cx="5890062" cy="3317240"/>
            <wp:effectExtent l="0" t="0" r="3175" b="10160"/>
            <wp:docPr id="3" name="Picture 3" descr="Screen%20Shot%202016-12-11%20at%2000.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2-11%20at%2000.38.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23" cy="3355290"/>
                    </a:xfrm>
                    <a:prstGeom prst="rect">
                      <a:avLst/>
                    </a:prstGeom>
                    <a:noFill/>
                    <a:ln>
                      <a:noFill/>
                    </a:ln>
                  </pic:spPr>
                </pic:pic>
              </a:graphicData>
            </a:graphic>
          </wp:inline>
        </w:drawing>
      </w:r>
    </w:p>
    <w:p w14:paraId="306B39BE" w14:textId="14353005" w:rsidR="00850DD6" w:rsidRDefault="00940C52" w:rsidP="00940C52">
      <w:pPr>
        <w:jc w:val="center"/>
        <w:rPr>
          <w:lang w:val="de-DE"/>
        </w:rPr>
      </w:pPr>
      <w:r>
        <w:rPr>
          <w:lang w:val="de-DE"/>
        </w:rPr>
        <w:lastRenderedPageBreak/>
        <w:t>Bild 1-2 Auszug aus dem XML-formatierten Textteil eines Word Dokuments</w:t>
      </w:r>
    </w:p>
    <w:p w14:paraId="164C9D24" w14:textId="77777777" w:rsidR="00940C52" w:rsidRDefault="00940C52" w:rsidP="00940C52">
      <w:pPr>
        <w:jc w:val="center"/>
        <w:rPr>
          <w:lang w:val="de-DE"/>
        </w:rPr>
      </w:pPr>
    </w:p>
    <w:p w14:paraId="577FDD4C" w14:textId="55306849" w:rsidR="00940C52" w:rsidRDefault="002C6DBE" w:rsidP="00940C52">
      <w:pPr>
        <w:rPr>
          <w:lang w:val="de-DE"/>
        </w:rPr>
      </w:pPr>
      <w:r>
        <w:rPr>
          <w:lang w:val="de-DE"/>
        </w:rPr>
        <w:t>Auf das Thema XML (</w:t>
      </w:r>
      <w:r w:rsidRPr="002C6DBE">
        <w:rPr>
          <w:lang w:val="de-DE"/>
        </w:rPr>
        <w:t>Extensible Markup Language</w:t>
      </w:r>
      <w:r>
        <w:rPr>
          <w:lang w:val="de-DE"/>
        </w:rPr>
        <w:t>)</w:t>
      </w:r>
      <w:r>
        <w:rPr>
          <w:rStyle w:val="FootnoteReference"/>
          <w:lang w:val="de-DE"/>
        </w:rPr>
        <w:footnoteReference w:id="9"/>
      </w:r>
      <w:r>
        <w:rPr>
          <w:lang w:val="de-DE"/>
        </w:rPr>
        <w:t xml:space="preserve"> wird in dieser Arbeit nicht näher eingegangen, da es sicher hierbei lediglich um einen Standard zur Textformatierung handelt. Das ei</w:t>
      </w:r>
      <w:r w:rsidR="00BA2266">
        <w:rPr>
          <w:lang w:val="de-DE"/>
        </w:rPr>
        <w:t xml:space="preserve">nzige, das unser Interesse </w:t>
      </w:r>
      <w:r>
        <w:rPr>
          <w:lang w:val="de-DE"/>
        </w:rPr>
        <w:t>wecken wird, sind Verweise auf andere Dokumente.</w:t>
      </w:r>
    </w:p>
    <w:p w14:paraId="42143AF5" w14:textId="77777777" w:rsidR="002C6DBE" w:rsidRDefault="002C6DBE" w:rsidP="00940C52">
      <w:pPr>
        <w:rPr>
          <w:lang w:val="de-DE"/>
        </w:rPr>
      </w:pPr>
    </w:p>
    <w:p w14:paraId="1C930CF6" w14:textId="77777777" w:rsidR="00850DD6" w:rsidRDefault="00850DD6" w:rsidP="001643C0">
      <w:pPr>
        <w:rPr>
          <w:lang w:val="de-DE"/>
        </w:rPr>
      </w:pPr>
    </w:p>
    <w:p w14:paraId="40C2A7E8" w14:textId="77777777" w:rsidR="001D0F1B" w:rsidRPr="005D6BAB" w:rsidRDefault="001D0F1B" w:rsidP="001643C0">
      <w:pPr>
        <w:rPr>
          <w:lang w:val="de-DE"/>
        </w:rPr>
      </w:pPr>
    </w:p>
    <w:p w14:paraId="63C2A8B8" w14:textId="45A74E6C" w:rsidR="0069634F" w:rsidRDefault="002538E8" w:rsidP="00FA62B7">
      <w:pPr>
        <w:pStyle w:val="Heading1"/>
        <w:rPr>
          <w:lang w:val="de-DE"/>
        </w:rPr>
      </w:pPr>
      <w:bookmarkStart w:id="6" w:name="_Toc478940223"/>
      <w:r>
        <w:rPr>
          <w:lang w:val="de-DE"/>
        </w:rPr>
        <w:t>Analysi</w:t>
      </w:r>
      <w:r w:rsidR="00FA62B7">
        <w:rPr>
          <w:lang w:val="de-DE"/>
        </w:rPr>
        <w:t>eren mit dem „Analyzer“</w:t>
      </w:r>
      <w:bookmarkEnd w:id="6"/>
    </w:p>
    <w:p w14:paraId="3E7870C2" w14:textId="48CD9B84" w:rsidR="00FA62B7" w:rsidRDefault="00FA62B7" w:rsidP="0069634F">
      <w:pPr>
        <w:rPr>
          <w:lang w:val="de-DE"/>
        </w:rPr>
      </w:pPr>
    </w:p>
    <w:p w14:paraId="6AF4063A" w14:textId="2FD14736" w:rsidR="00FA62B7" w:rsidRDefault="00FA62B7" w:rsidP="0069634F">
      <w:pPr>
        <w:rPr>
          <w:lang w:val="de-DE"/>
        </w:rPr>
      </w:pPr>
      <w:r>
        <w:rPr>
          <w:lang w:val="de-DE"/>
        </w:rPr>
        <w:t xml:space="preserve">Parallel zu dieser Arbeit erstelle ich ein Programm das es erlaubt, Dateien in verschiedenen Formaten zu betrachten. So kann </w:t>
      </w:r>
      <w:r w:rsidR="00884D2D">
        <w:rPr>
          <w:lang w:val="de-DE"/>
        </w:rPr>
        <w:t>der Inahlt</w:t>
      </w:r>
      <w:r>
        <w:rPr>
          <w:lang w:val="de-DE"/>
        </w:rPr>
        <w:t xml:space="preserve"> unabhängig von der eigentlichen Zielanwendung untersuchen und einen </w:t>
      </w:r>
      <w:r w:rsidR="00884D2D">
        <w:rPr>
          <w:lang w:val="de-DE"/>
        </w:rPr>
        <w:t>eingehender Blick auf Aufbau und enthaltene</w:t>
      </w:r>
      <w:r>
        <w:rPr>
          <w:lang w:val="de-DE"/>
        </w:rPr>
        <w:t xml:space="preserve"> Informationen </w:t>
      </w:r>
      <w:r w:rsidR="00884D2D">
        <w:rPr>
          <w:lang w:val="de-DE"/>
        </w:rPr>
        <w:t>geworfen werden.</w:t>
      </w:r>
      <w:r w:rsidR="00884D2D">
        <w:rPr>
          <w:noProof/>
          <w:lang w:val="de-AT" w:eastAsia="de-AT"/>
        </w:rPr>
        <w:drawing>
          <wp:inline distT="0" distB="0" distL="0" distR="0" wp14:anchorId="1FB2264F" wp14:editId="6CD35605">
            <wp:extent cx="5715000" cy="3524250"/>
            <wp:effectExtent l="0" t="0" r="0" b="0"/>
            <wp:docPr id="2" name="Picture 2"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AppData\Local\Microsoft\Windows\INetCache\Content.Wor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524250"/>
                    </a:xfrm>
                    <a:prstGeom prst="rect">
                      <a:avLst/>
                    </a:prstGeom>
                    <a:noFill/>
                    <a:ln>
                      <a:noFill/>
                    </a:ln>
                  </pic:spPr>
                </pic:pic>
              </a:graphicData>
            </a:graphic>
          </wp:inline>
        </w:drawing>
      </w:r>
    </w:p>
    <w:p w14:paraId="45651C44" w14:textId="1AC26588" w:rsidR="00FA62B7" w:rsidRDefault="00FA62B7" w:rsidP="0069634F">
      <w:pPr>
        <w:rPr>
          <w:lang w:val="de-DE"/>
        </w:rPr>
      </w:pPr>
    </w:p>
    <w:p w14:paraId="379ED7FD" w14:textId="367913E8" w:rsidR="00FA62B7" w:rsidRDefault="00FA62B7" w:rsidP="00FA62B7">
      <w:pPr>
        <w:jc w:val="center"/>
        <w:rPr>
          <w:lang w:val="de-DE"/>
        </w:rPr>
      </w:pPr>
      <w:r>
        <w:rPr>
          <w:lang w:val="de-DE"/>
        </w:rPr>
        <w:t>Der „Analyzer“ beim Öffnen eines MS Word Dokuments</w:t>
      </w:r>
    </w:p>
    <w:p w14:paraId="5DFD8A4A" w14:textId="62AF1F02" w:rsidR="00FA62B7" w:rsidRDefault="00FA62B7" w:rsidP="0069634F">
      <w:pPr>
        <w:rPr>
          <w:lang w:val="de-DE"/>
        </w:rPr>
      </w:pPr>
    </w:p>
    <w:p w14:paraId="73457FAB" w14:textId="0ED88D0C" w:rsidR="00FA62B7" w:rsidRDefault="00FA62B7" w:rsidP="0069634F">
      <w:pPr>
        <w:rPr>
          <w:lang w:val="de-DE"/>
        </w:rPr>
      </w:pPr>
      <w:r>
        <w:rPr>
          <w:lang w:val="de-DE"/>
        </w:rPr>
        <w:t xml:space="preserve">Ziel des Analyzers ist es, alle Inhalte einer Datei einzulesen und unbekannte Teile, Teile die Unregelmäßigkeiten enthalten und Teile die als Bedrohung erkannt wurden zu lokalisieren. Darüber hinaus soll sich der </w:t>
      </w:r>
      <w:r w:rsidR="008F1B9F">
        <w:rPr>
          <w:lang w:val="de-DE"/>
        </w:rPr>
        <w:t>Anwender einen Überblick über die Gesamtstrukt</w:t>
      </w:r>
      <w:r w:rsidR="00884D2D">
        <w:rPr>
          <w:lang w:val="de-DE"/>
        </w:rPr>
        <w:t>ur der Daten verschaffen und einzelne oder Sequenzen von Bytes in verschienen Interpretationen betrachten können.</w:t>
      </w:r>
    </w:p>
    <w:p w14:paraId="69B2126D" w14:textId="6F79D4C8" w:rsidR="008F1B9F" w:rsidRDefault="008F1B9F" w:rsidP="0069634F">
      <w:pPr>
        <w:rPr>
          <w:lang w:val="de-DE"/>
        </w:rPr>
      </w:pPr>
    </w:p>
    <w:p w14:paraId="2FE50028" w14:textId="783A2567" w:rsidR="008F1B9F" w:rsidRDefault="008F1B9F" w:rsidP="0069634F">
      <w:pPr>
        <w:rPr>
          <w:lang w:val="de-DE"/>
        </w:rPr>
      </w:pPr>
      <w:r>
        <w:rPr>
          <w:lang w:val="de-DE"/>
        </w:rPr>
        <w:t>Technische Eckdaten:</w:t>
      </w:r>
    </w:p>
    <w:p w14:paraId="69B9D1EF" w14:textId="3E42C349" w:rsidR="008F1B9F" w:rsidRDefault="008F1B9F" w:rsidP="0069634F">
      <w:pPr>
        <w:rPr>
          <w:lang w:val="de-DE"/>
        </w:rPr>
      </w:pPr>
      <w:r>
        <w:rPr>
          <w:lang w:val="de-DE"/>
        </w:rPr>
        <w:t xml:space="preserve">Sprache: </w:t>
      </w:r>
      <w:r>
        <w:rPr>
          <w:lang w:val="de-DE"/>
        </w:rPr>
        <w:tab/>
        <w:t>C++</w:t>
      </w:r>
    </w:p>
    <w:p w14:paraId="34B8C33E" w14:textId="3E776ED0" w:rsidR="008F1B9F" w:rsidRPr="005E3B71" w:rsidRDefault="008F1B9F" w:rsidP="0069634F">
      <w:pPr>
        <w:rPr>
          <w:lang w:val="de-AT"/>
        </w:rPr>
      </w:pPr>
      <w:r w:rsidRPr="005E3B71">
        <w:rPr>
          <w:lang w:val="de-AT"/>
        </w:rPr>
        <w:lastRenderedPageBreak/>
        <w:t xml:space="preserve">Bibliotheken: </w:t>
      </w:r>
      <w:r w:rsidRPr="005E3B71">
        <w:rPr>
          <w:lang w:val="de-AT"/>
        </w:rPr>
        <w:tab/>
        <w:t>Google Test Framework (</w:t>
      </w:r>
      <w:proofErr w:type="spellStart"/>
      <w:r w:rsidRPr="005E3B71">
        <w:rPr>
          <w:lang w:val="de-AT"/>
        </w:rPr>
        <w:t>gtest</w:t>
      </w:r>
      <w:proofErr w:type="spellEnd"/>
      <w:r w:rsidRPr="005E3B71">
        <w:rPr>
          <w:lang w:val="de-AT"/>
        </w:rPr>
        <w:t>)</w:t>
      </w:r>
    </w:p>
    <w:p w14:paraId="0E8EE824" w14:textId="6B08204E" w:rsidR="008F1B9F" w:rsidRDefault="008F1B9F" w:rsidP="0069634F">
      <w:pPr>
        <w:rPr>
          <w:lang w:val="de-DE"/>
        </w:rPr>
      </w:pPr>
      <w:r w:rsidRPr="005E3B71">
        <w:rPr>
          <w:lang w:val="de-AT"/>
        </w:rPr>
        <w:tab/>
      </w:r>
      <w:r w:rsidRPr="005E3B71">
        <w:rPr>
          <w:lang w:val="de-AT"/>
        </w:rPr>
        <w:tab/>
      </w:r>
      <w:proofErr w:type="spellStart"/>
      <w:r>
        <w:rPr>
          <w:lang w:val="de-DE"/>
        </w:rPr>
        <w:t>Qt</w:t>
      </w:r>
      <w:proofErr w:type="spellEnd"/>
      <w:r>
        <w:rPr>
          <w:lang w:val="de-DE"/>
        </w:rPr>
        <w:t xml:space="preserve"> (ausschließlich für die graphische Oberfläche)</w:t>
      </w:r>
    </w:p>
    <w:p w14:paraId="727786E1" w14:textId="2D866BDA" w:rsidR="00DC5C60" w:rsidRDefault="007C7DE5" w:rsidP="0069634F">
      <w:pPr>
        <w:rPr>
          <w:lang w:val="de-DE"/>
        </w:rPr>
      </w:pPr>
      <w:r>
        <w:rPr>
          <w:lang w:val="de-DE"/>
        </w:rPr>
        <w:t>IDE</w:t>
      </w:r>
      <w:r w:rsidR="00DC5C60">
        <w:rPr>
          <w:lang w:val="de-DE"/>
        </w:rPr>
        <w:t>:</w:t>
      </w:r>
      <w:r w:rsidR="00DC5C60">
        <w:rPr>
          <w:lang w:val="de-DE"/>
        </w:rPr>
        <w:tab/>
      </w:r>
      <w:r w:rsidR="00DC5C60">
        <w:rPr>
          <w:lang w:val="de-DE"/>
        </w:rPr>
        <w:tab/>
      </w:r>
      <w:proofErr w:type="spellStart"/>
      <w:r w:rsidR="00DC5C60">
        <w:rPr>
          <w:lang w:val="de-DE"/>
        </w:rPr>
        <w:t>Vis</w:t>
      </w:r>
      <w:r>
        <w:rPr>
          <w:lang w:val="de-DE"/>
        </w:rPr>
        <w:t>ualStudio</w:t>
      </w:r>
      <w:proofErr w:type="spellEnd"/>
      <w:r>
        <w:rPr>
          <w:lang w:val="de-DE"/>
        </w:rPr>
        <w:t xml:space="preserve"> 2015 Pro</w:t>
      </w:r>
    </w:p>
    <w:p w14:paraId="31B80D15" w14:textId="2F6F2BFD" w:rsidR="00764FEE" w:rsidRDefault="00764FEE" w:rsidP="0069634F">
      <w:pPr>
        <w:rPr>
          <w:lang w:val="de-DE"/>
        </w:rPr>
      </w:pPr>
    </w:p>
    <w:p w14:paraId="6DBB6713" w14:textId="384EC4AD" w:rsidR="00764FEE" w:rsidRDefault="008A275D" w:rsidP="0069634F">
      <w:pPr>
        <w:rPr>
          <w:lang w:val="de-DE"/>
        </w:rPr>
      </w:pPr>
      <w:r>
        <w:rPr>
          <w:lang w:val="de-DE"/>
        </w:rPr>
        <w:t>Das Projekt wird</w:t>
      </w:r>
      <w:r w:rsidR="00764FEE">
        <w:rPr>
          <w:lang w:val="de-DE"/>
        </w:rPr>
        <w:t xml:space="preserve"> unter </w:t>
      </w:r>
      <w:hyperlink r:id="rId13" w:history="1">
        <w:r w:rsidR="00764FEE" w:rsidRPr="00DB1915">
          <w:rPr>
            <w:rStyle w:val="Hyperlink"/>
            <w:lang w:val="de-DE"/>
          </w:rPr>
          <w:t>https://github.com/MarkusKastner/Analyzer</w:t>
        </w:r>
      </w:hyperlink>
      <w:r>
        <w:rPr>
          <w:lang w:val="de-DE"/>
        </w:rPr>
        <w:t xml:space="preserve"> verwaltet.</w:t>
      </w:r>
    </w:p>
    <w:p w14:paraId="40DBF3A5" w14:textId="511ECFC4" w:rsidR="007C7DE5" w:rsidRDefault="007C7DE5" w:rsidP="0069634F">
      <w:pPr>
        <w:rPr>
          <w:lang w:val="de-DE"/>
        </w:rPr>
      </w:pPr>
    </w:p>
    <w:p w14:paraId="26156F57" w14:textId="583B8989" w:rsidR="007C7DE5" w:rsidRDefault="00BE3BAE" w:rsidP="00842C27">
      <w:pPr>
        <w:pStyle w:val="Heading1"/>
        <w:rPr>
          <w:lang w:val="de-DE"/>
        </w:rPr>
      </w:pPr>
      <w:bookmarkStart w:id="7" w:name="_Toc478940224"/>
      <w:r>
        <w:rPr>
          <w:lang w:val="de-DE"/>
        </w:rPr>
        <w:t>Eine Sache der Interpretation</w:t>
      </w:r>
      <w:bookmarkEnd w:id="7"/>
    </w:p>
    <w:p w14:paraId="6B38B7BF" w14:textId="79EE1C89" w:rsidR="00BE3BAE" w:rsidRDefault="00BE3BAE" w:rsidP="0069634F">
      <w:pPr>
        <w:rPr>
          <w:lang w:val="de-DE"/>
        </w:rPr>
      </w:pPr>
    </w:p>
    <w:p w14:paraId="01C22EFD" w14:textId="0F40004B" w:rsidR="00EA7D44" w:rsidRDefault="00BE3BAE" w:rsidP="0069634F">
      <w:pPr>
        <w:rPr>
          <w:lang w:val="de-DE"/>
        </w:rPr>
      </w:pPr>
      <w:r>
        <w:rPr>
          <w:lang w:val="de-DE"/>
        </w:rPr>
        <w:t xml:space="preserve">Wie eingangs schon erwähnt, werden binäre Daten vom jeweiligen Programm interpretiert. Da die Datei aber unabhängig des Zielprogrammes gelesen werden soll und das Format oft nicht klar, bzw. bei der Analyse auf schadhafte Teile auch </w:t>
      </w:r>
      <w:r w:rsidR="00EA7D44">
        <w:rPr>
          <w:lang w:val="de-DE"/>
        </w:rPr>
        <w:t>weitgehend irrelevant ist, braucht man eine Möglichkeit die Daten anders lesbar zu machen. Diese Aufgabe kommt dem „Hex-Editor zu.</w:t>
      </w:r>
    </w:p>
    <w:p w14:paraId="4BBA6151" w14:textId="7D037A90" w:rsidR="00492628" w:rsidRDefault="00492628" w:rsidP="0069634F">
      <w:pPr>
        <w:rPr>
          <w:lang w:val="de-DE"/>
        </w:rPr>
      </w:pPr>
    </w:p>
    <w:p w14:paraId="0981E984" w14:textId="399E6B0D" w:rsidR="00EA7D44" w:rsidRDefault="00EA7D44" w:rsidP="0069634F">
      <w:pPr>
        <w:rPr>
          <w:lang w:val="de-DE"/>
        </w:rPr>
      </w:pPr>
      <w:r>
        <w:rPr>
          <w:noProof/>
          <w:lang w:val="de-AT" w:eastAsia="de-AT"/>
        </w:rPr>
        <w:drawing>
          <wp:inline distT="0" distB="0" distL="0" distR="0" wp14:anchorId="260E9381" wp14:editId="0A1097DB">
            <wp:extent cx="5724525" cy="4324350"/>
            <wp:effectExtent l="0" t="0" r="9525" b="0"/>
            <wp:docPr id="5" name="Picture 5" descr="C:\Users\Markus\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AppData\Local\Microsoft\Windows\INetCache\Content.Word\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p w14:paraId="192477ED" w14:textId="2084FC1E" w:rsidR="00492628" w:rsidRDefault="00EA7D44" w:rsidP="00EA7D44">
      <w:pPr>
        <w:jc w:val="center"/>
        <w:rPr>
          <w:lang w:val="de-DE"/>
        </w:rPr>
      </w:pPr>
      <w:r>
        <w:rPr>
          <w:lang w:val="de-DE"/>
        </w:rPr>
        <w:t>Öffnen der Datei einer .</w:t>
      </w:r>
      <w:proofErr w:type="spellStart"/>
      <w:r>
        <w:rPr>
          <w:lang w:val="de-DE"/>
        </w:rPr>
        <w:t>jpg</w:t>
      </w:r>
      <w:proofErr w:type="spellEnd"/>
      <w:r>
        <w:rPr>
          <w:lang w:val="de-DE"/>
        </w:rPr>
        <w:t xml:space="preserve"> Datei in hexadezimaler Darstellung.</w:t>
      </w:r>
    </w:p>
    <w:p w14:paraId="28C8BC21" w14:textId="37E5FE6D" w:rsidR="00EA7D44" w:rsidRDefault="00EA7D44" w:rsidP="0069634F">
      <w:pPr>
        <w:rPr>
          <w:lang w:val="de-DE"/>
        </w:rPr>
      </w:pPr>
    </w:p>
    <w:p w14:paraId="0D5E7D88" w14:textId="76FA8BF8" w:rsidR="00EA7D44" w:rsidRDefault="00EA7D44" w:rsidP="0069634F">
      <w:pPr>
        <w:rPr>
          <w:lang w:val="de-DE"/>
        </w:rPr>
      </w:pPr>
      <w:r>
        <w:rPr>
          <w:lang w:val="de-DE"/>
        </w:rPr>
        <w:t xml:space="preserve">Alle Daten die in der Datei „test16_1.jpg“ enthalten sind, wurden in das Programm geladen und werden in einem Raster als Hexadezimalwerte angezeigt. Da man sich darunter aber eher weniger vorstellen kann, </w:t>
      </w:r>
      <w:r w:rsidR="00842C27">
        <w:rPr>
          <w:lang w:val="de-DE"/>
        </w:rPr>
        <w:t>werden die selektierten Werte in verschiedenen Interpretationen angezeigt.</w:t>
      </w:r>
      <w:r>
        <w:rPr>
          <w:lang w:val="de-DE"/>
        </w:rPr>
        <w:t xml:space="preserve"> </w:t>
      </w:r>
    </w:p>
    <w:p w14:paraId="2CA682B9" w14:textId="04D8A986" w:rsidR="00FA62B7" w:rsidRDefault="00FA62B7" w:rsidP="0069634F">
      <w:pPr>
        <w:rPr>
          <w:lang w:val="de-DE"/>
        </w:rPr>
      </w:pPr>
    </w:p>
    <w:p w14:paraId="06EC3A0C" w14:textId="64FC85A6" w:rsidR="00842C27" w:rsidRDefault="00842C27" w:rsidP="0069634F">
      <w:pPr>
        <w:rPr>
          <w:lang w:val="de-DE"/>
        </w:rPr>
      </w:pPr>
      <w:r>
        <w:rPr>
          <w:lang w:val="de-DE"/>
        </w:rPr>
        <w:t>Im Fenster unten rechts ist eine Standartansicht. Alle selektierten Bytes werden in Hex, binär, als ASCII Code und als numerischer Wert angezeigt.</w:t>
      </w:r>
    </w:p>
    <w:p w14:paraId="46A01256" w14:textId="159EB7B9" w:rsidR="00842C27" w:rsidRDefault="00842C27" w:rsidP="0069634F">
      <w:pPr>
        <w:rPr>
          <w:lang w:val="de-DE"/>
        </w:rPr>
      </w:pPr>
      <w:r>
        <w:rPr>
          <w:lang w:val="de-DE"/>
        </w:rPr>
        <w:lastRenderedPageBreak/>
        <w:t>Im Fenster „Details“ rechts des Rasters werden, so es eine Interpretation gibt, die möglichen Interpretationen der selektierten Bytes angezeigt.</w:t>
      </w:r>
    </w:p>
    <w:p w14:paraId="04FAFEEA" w14:textId="2C120E28" w:rsidR="00842C27" w:rsidRDefault="00842C27" w:rsidP="0069634F">
      <w:pPr>
        <w:rPr>
          <w:lang w:val="de-DE"/>
        </w:rPr>
      </w:pPr>
    </w:p>
    <w:p w14:paraId="771DD081" w14:textId="1111F9C8" w:rsidR="00FA62B7" w:rsidRDefault="00842C27" w:rsidP="0069634F">
      <w:pPr>
        <w:rPr>
          <w:lang w:val="de-DE"/>
        </w:rPr>
      </w:pPr>
      <w:r>
        <w:rPr>
          <w:lang w:val="de-DE"/>
        </w:rPr>
        <w:t xml:space="preserve">Eine Interpretation, bzw. </w:t>
      </w:r>
      <w:proofErr w:type="spellStart"/>
      <w:r>
        <w:rPr>
          <w:lang w:val="de-DE"/>
        </w:rPr>
        <w:t>Reinterpretation</w:t>
      </w:r>
      <w:proofErr w:type="spellEnd"/>
      <w:r>
        <w:rPr>
          <w:lang w:val="de-DE"/>
        </w:rPr>
        <w:t xml:space="preserve"> von Daten</w:t>
      </w:r>
      <w:r w:rsidR="004040B8">
        <w:rPr>
          <w:lang w:val="de-DE"/>
        </w:rPr>
        <w:t xml:space="preserve"> nennt sich Typumwandlung, oder auf Englisch </w:t>
      </w:r>
      <w:proofErr w:type="spellStart"/>
      <w:r w:rsidR="004040B8">
        <w:rPr>
          <w:lang w:val="de-DE"/>
        </w:rPr>
        <w:t>Typecasting</w:t>
      </w:r>
      <w:proofErr w:type="spellEnd"/>
      <w:r>
        <w:rPr>
          <w:lang w:val="de-DE"/>
        </w:rPr>
        <w:t xml:space="preserve">. </w:t>
      </w:r>
    </w:p>
    <w:p w14:paraId="6DAD0A37" w14:textId="25532EB8" w:rsidR="00842C27" w:rsidRDefault="00842C27" w:rsidP="0069634F">
      <w:pPr>
        <w:rPr>
          <w:lang w:val="de-DE"/>
        </w:rPr>
      </w:pPr>
    </w:p>
    <w:p w14:paraId="4D041103" w14:textId="426BDE10" w:rsidR="005E3B71" w:rsidRDefault="004040B8" w:rsidP="0069634F">
      <w:pPr>
        <w:rPr>
          <w:color w:val="000000" w:themeColor="text1"/>
          <w:lang w:val="de-DE"/>
        </w:rPr>
      </w:pPr>
      <w:r>
        <w:rPr>
          <w:lang w:val="de-DE"/>
        </w:rPr>
        <w:t>Typumwandlungen</w:t>
      </w:r>
      <w:r w:rsidR="00842C27">
        <w:rPr>
          <w:lang w:val="de-DE"/>
        </w:rPr>
        <w:t xml:space="preserve"> für primitive</w:t>
      </w:r>
      <w:r w:rsidR="00533EA2">
        <w:rPr>
          <w:lang w:val="de-DE"/>
        </w:rPr>
        <w:t xml:space="preserve"> Datentypen wie </w:t>
      </w:r>
      <w:proofErr w:type="spellStart"/>
      <w:r w:rsidR="00533EA2" w:rsidRPr="00533EA2">
        <w:rPr>
          <w:color w:val="4472C4" w:themeColor="accent5"/>
          <w:lang w:val="de-DE"/>
        </w:rPr>
        <w:t>int</w:t>
      </w:r>
      <w:proofErr w:type="spellEnd"/>
      <w:r w:rsidR="00533EA2">
        <w:rPr>
          <w:lang w:val="de-DE"/>
        </w:rPr>
        <w:t xml:space="preserve">, </w:t>
      </w:r>
      <w:r w:rsidR="00533EA2" w:rsidRPr="00533EA2">
        <w:rPr>
          <w:color w:val="4472C4" w:themeColor="accent5"/>
          <w:lang w:val="de-DE"/>
        </w:rPr>
        <w:t xml:space="preserve">double </w:t>
      </w:r>
      <w:r w:rsidR="00533EA2">
        <w:rPr>
          <w:lang w:val="de-DE"/>
        </w:rPr>
        <w:t xml:space="preserve">oder </w:t>
      </w:r>
      <w:proofErr w:type="spellStart"/>
      <w:r w:rsidR="00533EA2">
        <w:rPr>
          <w:color w:val="4472C4" w:themeColor="accent5"/>
          <w:lang w:val="de-DE"/>
        </w:rPr>
        <w:t>wchar_t</w:t>
      </w:r>
      <w:proofErr w:type="spellEnd"/>
      <w:r w:rsidR="00533EA2" w:rsidRPr="00533EA2">
        <w:rPr>
          <w:color w:val="000000" w:themeColor="text1"/>
          <w:lang w:val="de-DE"/>
        </w:rPr>
        <w:t xml:space="preserve"> </w:t>
      </w:r>
      <w:r w:rsidR="00533EA2">
        <w:rPr>
          <w:color w:val="000000" w:themeColor="text1"/>
          <w:lang w:val="de-DE"/>
        </w:rPr>
        <w:t>hat die Programmiersprache C++</w:t>
      </w:r>
      <w:r w:rsidR="005E3B71">
        <w:rPr>
          <w:color w:val="000000" w:themeColor="text1"/>
          <w:lang w:val="de-DE"/>
        </w:rPr>
        <w:t>,</w:t>
      </w:r>
      <w:r w:rsidR="00533EA2">
        <w:rPr>
          <w:color w:val="000000" w:themeColor="text1"/>
          <w:lang w:val="de-DE"/>
        </w:rPr>
        <w:t xml:space="preserve"> und natürlich alle anderen Hochsprachen</w:t>
      </w:r>
      <w:r w:rsidR="005E3B71">
        <w:rPr>
          <w:color w:val="000000" w:themeColor="text1"/>
          <w:lang w:val="de-DE"/>
        </w:rPr>
        <w:t>,</w:t>
      </w:r>
      <w:r w:rsidR="00533EA2">
        <w:rPr>
          <w:color w:val="000000" w:themeColor="text1"/>
          <w:lang w:val="de-DE"/>
        </w:rPr>
        <w:t xml:space="preserve"> standartmäßig und diese kommen </w:t>
      </w:r>
      <w:r w:rsidR="005E3B71">
        <w:rPr>
          <w:color w:val="000000" w:themeColor="text1"/>
          <w:lang w:val="de-DE"/>
        </w:rPr>
        <w:t xml:space="preserve">im Analyzer auch zur Anwendung. </w:t>
      </w:r>
      <w:r>
        <w:rPr>
          <w:color w:val="000000" w:themeColor="text1"/>
          <w:lang w:val="de-DE"/>
        </w:rPr>
        <w:t>Umwandlungen</w:t>
      </w:r>
      <w:r w:rsidR="005E3B71">
        <w:rPr>
          <w:color w:val="000000" w:themeColor="text1"/>
          <w:lang w:val="de-DE"/>
        </w:rPr>
        <w:t xml:space="preserve"> zu komplexeren Typen müssen allerdings implementiert werden.</w:t>
      </w:r>
    </w:p>
    <w:p w14:paraId="1F71EFA7" w14:textId="22A0EF4B" w:rsidR="00C73806" w:rsidRDefault="00C73806" w:rsidP="0069634F">
      <w:pPr>
        <w:rPr>
          <w:color w:val="000000" w:themeColor="text1"/>
          <w:lang w:val="de-DE"/>
        </w:rPr>
      </w:pPr>
    </w:p>
    <w:p w14:paraId="1308E3DE" w14:textId="4C3FBA28" w:rsidR="004040B8" w:rsidRDefault="004040B8" w:rsidP="0069634F">
      <w:pPr>
        <w:rPr>
          <w:color w:val="000000" w:themeColor="text1"/>
          <w:lang w:val="de-DE"/>
        </w:rPr>
      </w:pPr>
      <w:r>
        <w:rPr>
          <w:color w:val="000000" w:themeColor="text1"/>
          <w:lang w:val="de-DE"/>
        </w:rPr>
        <w:t>Wenn von einer „Umwandlung“ die Rede ist, heißt das nicht, dass die Daten selber verändert werden, es wird lediglich die Interpretation geändert, die „Bits und Bytes“ bleiben gleich.</w:t>
      </w:r>
    </w:p>
    <w:p w14:paraId="43D565A6" w14:textId="6CA97854" w:rsidR="004040B8" w:rsidRDefault="004040B8" w:rsidP="0069634F">
      <w:pPr>
        <w:rPr>
          <w:color w:val="000000" w:themeColor="text1"/>
          <w:lang w:val="de-DE"/>
        </w:rPr>
      </w:pPr>
    </w:p>
    <w:p w14:paraId="40FA442D" w14:textId="77777777" w:rsidR="004040B8" w:rsidRDefault="004040B8" w:rsidP="004040B8">
      <w:pPr>
        <w:pStyle w:val="Heading2"/>
        <w:rPr>
          <w:lang w:val="de-DE"/>
        </w:rPr>
      </w:pPr>
      <w:proofErr w:type="spellStart"/>
      <w:r>
        <w:rPr>
          <w:lang w:val="de-DE"/>
        </w:rPr>
        <w:t>reinterpret_cast</w:t>
      </w:r>
      <w:proofErr w:type="spellEnd"/>
      <w:r>
        <w:rPr>
          <w:lang w:val="de-DE"/>
        </w:rPr>
        <w:t xml:space="preserve"> und </w:t>
      </w:r>
      <w:proofErr w:type="spellStart"/>
      <w:r>
        <w:rPr>
          <w:lang w:val="de-DE"/>
        </w:rPr>
        <w:t>memcpy</w:t>
      </w:r>
      <w:proofErr w:type="spellEnd"/>
    </w:p>
    <w:p w14:paraId="3C7A255A" w14:textId="1030F381" w:rsidR="004040B8" w:rsidRDefault="004040B8" w:rsidP="0069634F">
      <w:pPr>
        <w:rPr>
          <w:color w:val="000000" w:themeColor="text1"/>
          <w:lang w:val="de-DE"/>
        </w:rPr>
      </w:pPr>
      <w:r>
        <w:rPr>
          <w:color w:val="000000" w:themeColor="text1"/>
          <w:lang w:val="de-DE"/>
        </w:rPr>
        <w:t xml:space="preserve"> </w:t>
      </w:r>
    </w:p>
    <w:p w14:paraId="2074244A" w14:textId="30251DDF" w:rsidR="004040B8" w:rsidRDefault="004040B8" w:rsidP="0069634F">
      <w:pPr>
        <w:rPr>
          <w:lang w:val="de-DE"/>
        </w:rPr>
      </w:pPr>
      <w:r>
        <w:rPr>
          <w:color w:val="000000" w:themeColor="text1"/>
          <w:lang w:val="de-DE"/>
        </w:rPr>
        <w:t xml:space="preserve">Zwei Operationen kommen bei Typumwandlungen in C++ sehr oft vor. Das ist zum ersten die durch den C++ Standard definierte Funktion </w:t>
      </w:r>
      <w:proofErr w:type="spellStart"/>
      <w:r w:rsidR="00B667C1" w:rsidRPr="00B667C1">
        <w:rPr>
          <w:lang w:val="de-DE"/>
        </w:rPr>
        <w:t>reinterpret_cast</w:t>
      </w:r>
      <w:proofErr w:type="spellEnd"/>
      <w:r w:rsidR="00B667C1" w:rsidRPr="00B667C1">
        <w:rPr>
          <w:lang w:val="de-DE"/>
        </w:rPr>
        <w:t xml:space="preserve"> </w:t>
      </w:r>
      <w:r>
        <w:rPr>
          <w:lang w:val="de-DE"/>
        </w:rPr>
        <w:t xml:space="preserve">und die, aus der Sprache C </w:t>
      </w:r>
      <w:r w:rsidR="00626893">
        <w:rPr>
          <w:lang w:val="de-DE"/>
        </w:rPr>
        <w:t xml:space="preserve">stammende, </w:t>
      </w:r>
      <w:proofErr w:type="spellStart"/>
      <w:r w:rsidR="00626893">
        <w:rPr>
          <w:lang w:val="de-DE"/>
        </w:rPr>
        <w:t>memcpy</w:t>
      </w:r>
      <w:proofErr w:type="spellEnd"/>
      <w:r w:rsidR="00626893">
        <w:rPr>
          <w:lang w:val="de-DE"/>
        </w:rPr>
        <w:t xml:space="preserve"> Funktion.</w:t>
      </w:r>
    </w:p>
    <w:p w14:paraId="03A6F2E6" w14:textId="78A069D6" w:rsidR="00626893" w:rsidRDefault="00626893" w:rsidP="0069634F">
      <w:pPr>
        <w:rPr>
          <w:lang w:val="de-DE"/>
        </w:rPr>
      </w:pPr>
    </w:p>
    <w:p w14:paraId="6FE60A45" w14:textId="699A4CAF" w:rsidR="00B667C1" w:rsidRDefault="00B667C1" w:rsidP="0069634F">
      <w:pPr>
        <w:rPr>
          <w:lang w:val="de-DE"/>
        </w:rPr>
      </w:pPr>
      <w:r>
        <w:rPr>
          <w:lang w:val="de-DE"/>
        </w:rPr>
        <w:t xml:space="preserve">Ein Array von 2 </w:t>
      </w:r>
      <w:proofErr w:type="spellStart"/>
      <w:r>
        <w:rPr>
          <w:lang w:val="de-DE"/>
        </w:rPr>
        <w:t>chars</w:t>
      </w:r>
      <w:proofErr w:type="spellEnd"/>
      <w:r>
        <w:rPr>
          <w:lang w:val="de-DE"/>
        </w:rPr>
        <w:t xml:space="preserve">, also insgesamt 16 Bit, wird mit </w:t>
      </w:r>
      <w:proofErr w:type="spellStart"/>
      <w:r w:rsidRPr="00B667C1">
        <w:rPr>
          <w:lang w:val="de-DE"/>
        </w:rPr>
        <w:t>reinterpret_cast</w:t>
      </w:r>
      <w:proofErr w:type="spellEnd"/>
      <w:r>
        <w:rPr>
          <w:lang w:val="de-DE"/>
        </w:rPr>
        <w:t xml:space="preserve"> in einen integralen 16 Bit Typen „umgewandelt“. Man beachte, dass hier kein 16 Bit typ im Speicher </w:t>
      </w:r>
      <w:proofErr w:type="spellStart"/>
      <w:r>
        <w:rPr>
          <w:lang w:val="de-DE"/>
        </w:rPr>
        <w:t>anglegt</w:t>
      </w:r>
      <w:proofErr w:type="spellEnd"/>
      <w:r>
        <w:rPr>
          <w:lang w:val="de-DE"/>
        </w:rPr>
        <w:t xml:space="preserve"> wird, sondern nur ein Zeiger auf das erste Byte des Arrays:</w:t>
      </w:r>
    </w:p>
    <w:p w14:paraId="3D093718" w14:textId="00985AF5" w:rsidR="00B667C1" w:rsidRPr="00B667C1" w:rsidRDefault="00B667C1" w:rsidP="0069634F">
      <w:pPr>
        <w:rPr>
          <w:lang w:val="de-AT"/>
        </w:rPr>
      </w:pPr>
      <w:r>
        <w:rPr>
          <w:lang w:val="de-DE"/>
        </w:rPr>
        <w:t xml:space="preserve"> </w:t>
      </w:r>
    </w:p>
    <w:p w14:paraId="37AFDDFD" w14:textId="49CF0578" w:rsidR="00B667C1" w:rsidRDefault="00B667C1" w:rsidP="00B667C1">
      <w:pPr>
        <w:autoSpaceDE w:val="0"/>
        <w:autoSpaceDN w:val="0"/>
        <w:adjustRightInd w:val="0"/>
        <w:rPr>
          <w:rFonts w:ascii="Consolas" w:hAnsi="Consolas" w:cs="Consolas"/>
          <w:color w:val="000000"/>
          <w:sz w:val="19"/>
          <w:szCs w:val="19"/>
          <w:lang w:val="de-AT"/>
        </w:rPr>
      </w:pPr>
      <w:r>
        <w:rPr>
          <w:rFonts w:ascii="Consolas" w:hAnsi="Consolas" w:cs="Consolas"/>
          <w:color w:val="000000"/>
          <w:sz w:val="19"/>
          <w:szCs w:val="19"/>
          <w:lang w:val="de-AT"/>
        </w:rPr>
        <w:t xml:space="preserve">            </w:t>
      </w:r>
      <w:proofErr w:type="spellStart"/>
      <w:r>
        <w:rPr>
          <w:rFonts w:ascii="Consolas" w:hAnsi="Consolas" w:cs="Consolas"/>
          <w:color w:val="0000FF"/>
          <w:sz w:val="19"/>
          <w:szCs w:val="19"/>
          <w:lang w:val="de-AT"/>
        </w:rPr>
        <w:t>char</w:t>
      </w:r>
      <w:proofErr w:type="spellEnd"/>
      <w:r>
        <w:rPr>
          <w:rFonts w:ascii="Consolas" w:hAnsi="Consolas" w:cs="Consolas"/>
          <w:color w:val="000000"/>
          <w:sz w:val="19"/>
          <w:szCs w:val="19"/>
          <w:lang w:val="de-AT"/>
        </w:rPr>
        <w:t xml:space="preserve"> </w:t>
      </w:r>
      <w:proofErr w:type="spellStart"/>
      <w:r>
        <w:rPr>
          <w:rFonts w:ascii="Consolas" w:hAnsi="Consolas" w:cs="Consolas"/>
          <w:color w:val="000000"/>
          <w:sz w:val="19"/>
          <w:szCs w:val="19"/>
          <w:lang w:val="de-AT"/>
        </w:rPr>
        <w:t>buffer</w:t>
      </w:r>
      <w:proofErr w:type="spellEnd"/>
      <w:r>
        <w:rPr>
          <w:rFonts w:ascii="Consolas" w:hAnsi="Consolas" w:cs="Consolas"/>
          <w:color w:val="000000"/>
          <w:sz w:val="19"/>
          <w:szCs w:val="19"/>
          <w:lang w:val="de-AT"/>
        </w:rPr>
        <w:t>[2];</w:t>
      </w:r>
    </w:p>
    <w:p w14:paraId="31325B62" w14:textId="643AB771" w:rsidR="00B667C1" w:rsidRPr="00B667C1" w:rsidRDefault="00B667C1" w:rsidP="00B667C1">
      <w:pPr>
        <w:autoSpaceDE w:val="0"/>
        <w:autoSpaceDN w:val="0"/>
        <w:adjustRightInd w:val="0"/>
        <w:ind w:left="720"/>
        <w:rPr>
          <w:rFonts w:ascii="Consolas" w:hAnsi="Consolas" w:cs="Consolas"/>
          <w:color w:val="000000"/>
          <w:sz w:val="19"/>
          <w:szCs w:val="19"/>
          <w:lang w:val="en-US"/>
        </w:rPr>
      </w:pPr>
      <w:r>
        <w:rPr>
          <w:rFonts w:ascii="Consolas" w:hAnsi="Consolas" w:cs="Consolas"/>
          <w:color w:val="000000"/>
          <w:sz w:val="19"/>
          <w:szCs w:val="19"/>
          <w:lang w:val="de-AT"/>
        </w:rPr>
        <w:t xml:space="preserve">     </w:t>
      </w:r>
      <w:r w:rsidRPr="00B667C1">
        <w:rPr>
          <w:rFonts w:ascii="Consolas" w:hAnsi="Consolas" w:cs="Consolas"/>
          <w:color w:val="000000"/>
          <w:sz w:val="19"/>
          <w:szCs w:val="19"/>
          <w:lang w:val="en-US"/>
        </w:rPr>
        <w:t xml:space="preserve">buffer[0] = </w:t>
      </w:r>
      <w:r>
        <w:rPr>
          <w:rFonts w:ascii="Consolas" w:hAnsi="Consolas" w:cs="Consolas"/>
          <w:color w:val="808080"/>
          <w:sz w:val="19"/>
          <w:szCs w:val="19"/>
          <w:lang w:val="en-US"/>
        </w:rPr>
        <w:t>0</w:t>
      </w:r>
      <w:r w:rsidRPr="00B667C1">
        <w:rPr>
          <w:rFonts w:ascii="Consolas" w:hAnsi="Consolas" w:cs="Consolas"/>
          <w:color w:val="000000"/>
          <w:sz w:val="19"/>
          <w:szCs w:val="19"/>
          <w:lang w:val="en-US"/>
        </w:rPr>
        <w:t>;</w:t>
      </w:r>
    </w:p>
    <w:p w14:paraId="70E4113E" w14:textId="40B8479F" w:rsidR="00B667C1" w:rsidRPr="00B667C1" w:rsidRDefault="00B667C1" w:rsidP="00B667C1">
      <w:pPr>
        <w:autoSpaceDE w:val="0"/>
        <w:autoSpaceDN w:val="0"/>
        <w:adjustRightInd w:val="0"/>
        <w:rPr>
          <w:rFonts w:ascii="Consolas" w:hAnsi="Consolas" w:cs="Consolas"/>
          <w:color w:val="000000"/>
          <w:sz w:val="19"/>
          <w:szCs w:val="19"/>
          <w:lang w:val="en-US"/>
        </w:rPr>
      </w:pPr>
      <w:r w:rsidRPr="00B667C1">
        <w:rPr>
          <w:rFonts w:ascii="Consolas" w:hAnsi="Consolas" w:cs="Consolas"/>
          <w:color w:val="000000"/>
          <w:sz w:val="19"/>
          <w:szCs w:val="19"/>
          <w:lang w:val="en-US"/>
        </w:rPr>
        <w:t xml:space="preserve">            buffer[1] = </w:t>
      </w:r>
      <w:r>
        <w:rPr>
          <w:rFonts w:ascii="Consolas" w:hAnsi="Consolas" w:cs="Consolas"/>
          <w:color w:val="808080"/>
          <w:sz w:val="19"/>
          <w:szCs w:val="19"/>
          <w:lang w:val="en-US"/>
        </w:rPr>
        <w:t>0</w:t>
      </w:r>
      <w:r w:rsidRPr="00B667C1">
        <w:rPr>
          <w:rFonts w:ascii="Consolas" w:hAnsi="Consolas" w:cs="Consolas"/>
          <w:color w:val="000000"/>
          <w:sz w:val="19"/>
          <w:szCs w:val="19"/>
          <w:lang w:val="en-US"/>
        </w:rPr>
        <w:t>;</w:t>
      </w:r>
    </w:p>
    <w:p w14:paraId="06C801AA" w14:textId="78766BA9" w:rsidR="00626893" w:rsidRPr="00B667C1" w:rsidRDefault="00B667C1" w:rsidP="00B667C1">
      <w:pPr>
        <w:rPr>
          <w:lang w:val="en-US"/>
        </w:rPr>
      </w:pPr>
      <w:r w:rsidRPr="00B667C1">
        <w:rPr>
          <w:rFonts w:ascii="Consolas" w:hAnsi="Consolas" w:cs="Consolas"/>
          <w:color w:val="000000"/>
          <w:sz w:val="19"/>
          <w:szCs w:val="19"/>
          <w:lang w:val="en-US"/>
        </w:rPr>
        <w:t xml:space="preserve">            </w:t>
      </w:r>
      <w:r w:rsidRPr="00B667C1">
        <w:rPr>
          <w:rFonts w:ascii="Consolas" w:hAnsi="Consolas" w:cs="Consolas"/>
          <w:color w:val="2B91AF"/>
          <w:sz w:val="19"/>
          <w:szCs w:val="19"/>
          <w:lang w:val="en-US"/>
        </w:rPr>
        <w:t>int16_t</w:t>
      </w:r>
      <w:r w:rsidRPr="00B667C1">
        <w:rPr>
          <w:rFonts w:ascii="Consolas" w:hAnsi="Consolas" w:cs="Consolas"/>
          <w:color w:val="000000"/>
          <w:sz w:val="19"/>
          <w:szCs w:val="19"/>
          <w:lang w:val="en-US"/>
        </w:rPr>
        <w:t xml:space="preserve"> * value = </w:t>
      </w:r>
      <w:proofErr w:type="spellStart"/>
      <w:r w:rsidRPr="00B667C1">
        <w:rPr>
          <w:rFonts w:ascii="Consolas" w:hAnsi="Consolas" w:cs="Consolas"/>
          <w:color w:val="0000FF"/>
          <w:sz w:val="19"/>
          <w:szCs w:val="19"/>
          <w:lang w:val="en-US"/>
        </w:rPr>
        <w:t>reinterpret_cast</w:t>
      </w:r>
      <w:proofErr w:type="spellEnd"/>
      <w:r w:rsidRPr="00B667C1">
        <w:rPr>
          <w:rFonts w:ascii="Consolas" w:hAnsi="Consolas" w:cs="Consolas"/>
          <w:color w:val="000000"/>
          <w:sz w:val="19"/>
          <w:szCs w:val="19"/>
          <w:lang w:val="en-US"/>
        </w:rPr>
        <w:t>&lt;</w:t>
      </w:r>
      <w:r w:rsidRPr="00B667C1">
        <w:rPr>
          <w:rFonts w:ascii="Consolas" w:hAnsi="Consolas" w:cs="Consolas"/>
          <w:color w:val="2B91AF"/>
          <w:sz w:val="19"/>
          <w:szCs w:val="19"/>
          <w:lang w:val="en-US"/>
        </w:rPr>
        <w:t>int16_t</w:t>
      </w:r>
      <w:r w:rsidRPr="00B667C1">
        <w:rPr>
          <w:rFonts w:ascii="Consolas" w:hAnsi="Consolas" w:cs="Consolas"/>
          <w:color w:val="000000"/>
          <w:sz w:val="19"/>
          <w:szCs w:val="19"/>
          <w:lang w:val="en-US"/>
        </w:rPr>
        <w:t>*&gt;(&amp;buffer);</w:t>
      </w:r>
    </w:p>
    <w:p w14:paraId="28971269" w14:textId="4F0BB40A" w:rsidR="00626893" w:rsidRDefault="00626893" w:rsidP="0069634F">
      <w:pPr>
        <w:rPr>
          <w:color w:val="000000" w:themeColor="text1"/>
          <w:lang w:val="en-US"/>
        </w:rPr>
      </w:pPr>
    </w:p>
    <w:p w14:paraId="0F06C0EC" w14:textId="36D2B48C" w:rsidR="00B667C1" w:rsidRDefault="00B667C1" w:rsidP="0069634F">
      <w:pPr>
        <w:rPr>
          <w:color w:val="000000" w:themeColor="text1"/>
          <w:lang w:val="de-AT"/>
        </w:rPr>
      </w:pPr>
      <w:r w:rsidRPr="00B667C1">
        <w:rPr>
          <w:color w:val="000000" w:themeColor="text1"/>
          <w:lang w:val="de-AT"/>
        </w:rPr>
        <w:t xml:space="preserve">Ein wenig anders verhält </w:t>
      </w:r>
      <w:r>
        <w:rPr>
          <w:color w:val="000000" w:themeColor="text1"/>
          <w:lang w:val="de-AT"/>
        </w:rPr>
        <w:t xml:space="preserve">es sich bei der Funktion </w:t>
      </w:r>
      <w:proofErr w:type="spellStart"/>
      <w:r>
        <w:rPr>
          <w:color w:val="000000" w:themeColor="text1"/>
          <w:lang w:val="de-AT"/>
        </w:rPr>
        <w:t>memcpy</w:t>
      </w:r>
      <w:proofErr w:type="spellEnd"/>
      <w:r>
        <w:rPr>
          <w:color w:val="000000" w:themeColor="text1"/>
          <w:lang w:val="de-AT"/>
        </w:rPr>
        <w:t xml:space="preserve">. Hier wird erst ein Speicher angelegt und diesen wird das Array dann </w:t>
      </w:r>
      <w:r w:rsidR="00E576A3">
        <w:rPr>
          <w:color w:val="000000" w:themeColor="text1"/>
          <w:lang w:val="de-AT"/>
        </w:rPr>
        <w:t>physikalisch hineinkopiert.</w:t>
      </w:r>
    </w:p>
    <w:p w14:paraId="450BF4CF" w14:textId="77777777" w:rsidR="00B667C1" w:rsidRPr="00B667C1" w:rsidRDefault="00B667C1" w:rsidP="0069634F">
      <w:pPr>
        <w:rPr>
          <w:color w:val="000000" w:themeColor="text1"/>
          <w:lang w:val="de-AT"/>
        </w:rPr>
      </w:pPr>
    </w:p>
    <w:p w14:paraId="219321D2" w14:textId="11700A9F" w:rsidR="00B667C1" w:rsidRPr="00B667C1" w:rsidRDefault="00B667C1" w:rsidP="00B667C1">
      <w:pPr>
        <w:autoSpaceDE w:val="0"/>
        <w:autoSpaceDN w:val="0"/>
        <w:adjustRightInd w:val="0"/>
        <w:rPr>
          <w:rFonts w:ascii="Consolas" w:hAnsi="Consolas" w:cs="Consolas"/>
          <w:color w:val="000000"/>
          <w:sz w:val="19"/>
          <w:szCs w:val="19"/>
          <w:lang w:val="en-US"/>
        </w:rPr>
      </w:pPr>
      <w:r w:rsidRPr="00B667C1">
        <w:rPr>
          <w:rFonts w:ascii="Consolas" w:hAnsi="Consolas" w:cs="Consolas"/>
          <w:color w:val="0000FF"/>
          <w:sz w:val="19"/>
          <w:szCs w:val="19"/>
          <w:lang w:val="de-AT"/>
        </w:rPr>
        <w:t xml:space="preserve">            </w:t>
      </w:r>
      <w:r w:rsidRPr="00B667C1">
        <w:rPr>
          <w:rFonts w:ascii="Consolas" w:hAnsi="Consolas" w:cs="Consolas"/>
          <w:color w:val="0000FF"/>
          <w:sz w:val="19"/>
          <w:szCs w:val="19"/>
          <w:lang w:val="en-US"/>
        </w:rPr>
        <w:t>char</w:t>
      </w:r>
      <w:r w:rsidRPr="00B667C1">
        <w:rPr>
          <w:rFonts w:ascii="Consolas" w:hAnsi="Consolas" w:cs="Consolas"/>
          <w:color w:val="000000"/>
          <w:sz w:val="19"/>
          <w:szCs w:val="19"/>
          <w:lang w:val="en-US"/>
        </w:rPr>
        <w:t xml:space="preserve"> buffer[2];</w:t>
      </w:r>
    </w:p>
    <w:p w14:paraId="24854C95" w14:textId="77777777" w:rsidR="00B667C1" w:rsidRPr="00B667C1" w:rsidRDefault="00B667C1" w:rsidP="00B667C1">
      <w:pPr>
        <w:autoSpaceDE w:val="0"/>
        <w:autoSpaceDN w:val="0"/>
        <w:adjustRightInd w:val="0"/>
        <w:ind w:left="720"/>
        <w:rPr>
          <w:rFonts w:ascii="Consolas" w:hAnsi="Consolas" w:cs="Consolas"/>
          <w:color w:val="000000"/>
          <w:sz w:val="19"/>
          <w:szCs w:val="19"/>
          <w:lang w:val="en-US"/>
        </w:rPr>
      </w:pPr>
      <w:r w:rsidRPr="00B667C1">
        <w:rPr>
          <w:rFonts w:ascii="Consolas" w:hAnsi="Consolas" w:cs="Consolas"/>
          <w:color w:val="000000"/>
          <w:sz w:val="19"/>
          <w:szCs w:val="19"/>
          <w:lang w:val="en-US"/>
        </w:rPr>
        <w:t xml:space="preserve">     buffer[0] = </w:t>
      </w:r>
      <w:r>
        <w:rPr>
          <w:rFonts w:ascii="Consolas" w:hAnsi="Consolas" w:cs="Consolas"/>
          <w:color w:val="808080"/>
          <w:sz w:val="19"/>
          <w:szCs w:val="19"/>
          <w:lang w:val="en-US"/>
        </w:rPr>
        <w:t>0</w:t>
      </w:r>
      <w:r w:rsidRPr="00B667C1">
        <w:rPr>
          <w:rFonts w:ascii="Consolas" w:hAnsi="Consolas" w:cs="Consolas"/>
          <w:color w:val="000000"/>
          <w:sz w:val="19"/>
          <w:szCs w:val="19"/>
          <w:lang w:val="en-US"/>
        </w:rPr>
        <w:t>;</w:t>
      </w:r>
    </w:p>
    <w:p w14:paraId="539F1227" w14:textId="169F2066" w:rsidR="00B667C1" w:rsidRPr="00B667C1" w:rsidRDefault="00B667C1" w:rsidP="00B667C1">
      <w:pPr>
        <w:autoSpaceDE w:val="0"/>
        <w:autoSpaceDN w:val="0"/>
        <w:adjustRightInd w:val="0"/>
        <w:rPr>
          <w:rFonts w:ascii="Consolas" w:hAnsi="Consolas" w:cs="Consolas"/>
          <w:color w:val="000000"/>
          <w:sz w:val="19"/>
          <w:szCs w:val="19"/>
          <w:lang w:val="en-US"/>
        </w:rPr>
      </w:pPr>
      <w:r w:rsidRPr="00B667C1">
        <w:rPr>
          <w:rFonts w:ascii="Consolas" w:hAnsi="Consolas" w:cs="Consolas"/>
          <w:color w:val="000000"/>
          <w:sz w:val="19"/>
          <w:szCs w:val="19"/>
          <w:lang w:val="en-US"/>
        </w:rPr>
        <w:t xml:space="preserve">            buffer[1] = </w:t>
      </w:r>
      <w:r>
        <w:rPr>
          <w:rFonts w:ascii="Consolas" w:hAnsi="Consolas" w:cs="Consolas"/>
          <w:color w:val="808080"/>
          <w:sz w:val="19"/>
          <w:szCs w:val="19"/>
          <w:lang w:val="en-US"/>
        </w:rPr>
        <w:t>0</w:t>
      </w:r>
      <w:r>
        <w:rPr>
          <w:rFonts w:ascii="Consolas" w:hAnsi="Consolas" w:cs="Consolas"/>
          <w:color w:val="000000"/>
          <w:sz w:val="19"/>
          <w:szCs w:val="19"/>
          <w:lang w:val="en-US"/>
        </w:rPr>
        <w:t>;</w:t>
      </w:r>
    </w:p>
    <w:p w14:paraId="32D03D5B" w14:textId="0E9CF504" w:rsidR="00B667C1" w:rsidRPr="00B667C1" w:rsidRDefault="00B667C1" w:rsidP="00B667C1">
      <w:pPr>
        <w:autoSpaceDE w:val="0"/>
        <w:autoSpaceDN w:val="0"/>
        <w:adjustRightInd w:val="0"/>
        <w:rPr>
          <w:rFonts w:ascii="Consolas" w:hAnsi="Consolas" w:cs="Consolas"/>
          <w:color w:val="000000"/>
          <w:sz w:val="19"/>
          <w:szCs w:val="19"/>
          <w:lang w:val="en-US"/>
        </w:rPr>
      </w:pPr>
      <w:r w:rsidRPr="00B667C1">
        <w:rPr>
          <w:rFonts w:ascii="Consolas" w:hAnsi="Consolas" w:cs="Consolas"/>
          <w:color w:val="000000"/>
          <w:sz w:val="19"/>
          <w:szCs w:val="19"/>
          <w:lang w:val="en-US"/>
        </w:rPr>
        <w:t xml:space="preserve">            </w:t>
      </w:r>
      <w:r w:rsidRPr="00B667C1">
        <w:rPr>
          <w:rFonts w:ascii="Consolas" w:hAnsi="Consolas" w:cs="Consolas"/>
          <w:color w:val="2B91AF"/>
          <w:sz w:val="19"/>
          <w:szCs w:val="19"/>
          <w:lang w:val="en-US"/>
        </w:rPr>
        <w:t>int16_t</w:t>
      </w:r>
      <w:r w:rsidRPr="00B667C1">
        <w:rPr>
          <w:rFonts w:ascii="Consolas" w:hAnsi="Consolas" w:cs="Consolas"/>
          <w:color w:val="000000"/>
          <w:sz w:val="19"/>
          <w:szCs w:val="19"/>
          <w:lang w:val="en-US"/>
        </w:rPr>
        <w:t xml:space="preserve"> val</w:t>
      </w:r>
      <w:r w:rsidRPr="00B667C1">
        <w:rPr>
          <w:rFonts w:ascii="Consolas" w:hAnsi="Consolas" w:cs="Consolas"/>
          <w:color w:val="000000"/>
          <w:sz w:val="19"/>
          <w:szCs w:val="19"/>
          <w:lang w:val="en-US"/>
        </w:rPr>
        <w:t>ue</w:t>
      </w:r>
      <w:r w:rsidRPr="00B667C1">
        <w:rPr>
          <w:rFonts w:ascii="Consolas" w:hAnsi="Consolas" w:cs="Consolas"/>
          <w:color w:val="000000"/>
          <w:sz w:val="19"/>
          <w:szCs w:val="19"/>
          <w:lang w:val="en-US"/>
        </w:rPr>
        <w:t>;</w:t>
      </w:r>
    </w:p>
    <w:p w14:paraId="3F899258" w14:textId="10BD4EDB" w:rsidR="00B667C1" w:rsidRPr="00B667C1" w:rsidRDefault="00B667C1" w:rsidP="00B667C1">
      <w:pPr>
        <w:rPr>
          <w:rFonts w:ascii="Consolas" w:hAnsi="Consolas" w:cs="Consolas"/>
          <w:color w:val="000000"/>
          <w:sz w:val="19"/>
          <w:szCs w:val="19"/>
          <w:lang w:val="en-US"/>
        </w:rPr>
      </w:pPr>
      <w:r w:rsidRPr="00B667C1">
        <w:rPr>
          <w:rFonts w:ascii="Consolas" w:hAnsi="Consolas" w:cs="Consolas"/>
          <w:color w:val="000000"/>
          <w:sz w:val="19"/>
          <w:szCs w:val="19"/>
          <w:lang w:val="en-US"/>
        </w:rPr>
        <w:t xml:space="preserve">            </w:t>
      </w:r>
      <w:proofErr w:type="spellStart"/>
      <w:r w:rsidRPr="00B667C1">
        <w:rPr>
          <w:rFonts w:ascii="Consolas" w:hAnsi="Consolas" w:cs="Consolas"/>
          <w:color w:val="000000"/>
          <w:sz w:val="19"/>
          <w:szCs w:val="19"/>
          <w:lang w:val="en-US"/>
        </w:rPr>
        <w:t>memcpy</w:t>
      </w:r>
      <w:proofErr w:type="spellEnd"/>
      <w:r w:rsidRPr="00B667C1">
        <w:rPr>
          <w:rFonts w:ascii="Consolas" w:hAnsi="Consolas" w:cs="Consolas"/>
          <w:color w:val="000000"/>
          <w:sz w:val="19"/>
          <w:szCs w:val="19"/>
          <w:lang w:val="en-US"/>
        </w:rPr>
        <w:t>(&amp;val</w:t>
      </w:r>
      <w:r>
        <w:rPr>
          <w:rFonts w:ascii="Consolas" w:hAnsi="Consolas" w:cs="Consolas"/>
          <w:color w:val="000000"/>
          <w:sz w:val="19"/>
          <w:szCs w:val="19"/>
          <w:lang w:val="en-US"/>
        </w:rPr>
        <w:t>ue</w:t>
      </w:r>
      <w:r w:rsidRPr="00B667C1">
        <w:rPr>
          <w:rFonts w:ascii="Consolas" w:hAnsi="Consolas" w:cs="Consolas"/>
          <w:color w:val="000000"/>
          <w:sz w:val="19"/>
          <w:szCs w:val="19"/>
          <w:lang w:val="en-US"/>
        </w:rPr>
        <w:t>, buffer, 2);</w:t>
      </w:r>
    </w:p>
    <w:p w14:paraId="38EAC317" w14:textId="214B091F" w:rsidR="00B667C1" w:rsidRPr="00B667C1" w:rsidRDefault="00B667C1" w:rsidP="00B667C1">
      <w:pPr>
        <w:rPr>
          <w:rFonts w:ascii="Consolas" w:hAnsi="Consolas" w:cs="Consolas"/>
          <w:color w:val="000000"/>
          <w:sz w:val="19"/>
          <w:szCs w:val="19"/>
          <w:lang w:val="en-US"/>
        </w:rPr>
      </w:pPr>
    </w:p>
    <w:p w14:paraId="56A9B3D7" w14:textId="77777777" w:rsidR="00B667C1" w:rsidRPr="00B667C1" w:rsidRDefault="00B667C1" w:rsidP="00B667C1">
      <w:pPr>
        <w:rPr>
          <w:color w:val="000000" w:themeColor="text1"/>
          <w:lang w:val="en-US"/>
        </w:rPr>
      </w:pPr>
    </w:p>
    <w:p w14:paraId="331935C8" w14:textId="5D517B58" w:rsidR="00C73806" w:rsidRDefault="00C73806" w:rsidP="00DD62F8">
      <w:pPr>
        <w:pStyle w:val="Heading2"/>
        <w:rPr>
          <w:lang w:val="de-DE"/>
        </w:rPr>
      </w:pPr>
      <w:r>
        <w:rPr>
          <w:lang w:val="de-DE"/>
        </w:rPr>
        <w:t>RGB Farben</w:t>
      </w:r>
    </w:p>
    <w:p w14:paraId="19F5BB5C" w14:textId="39312F61" w:rsidR="00C73806" w:rsidRDefault="00C73806" w:rsidP="0069634F">
      <w:pPr>
        <w:rPr>
          <w:color w:val="000000" w:themeColor="text1"/>
          <w:lang w:val="de-DE"/>
        </w:rPr>
      </w:pPr>
    </w:p>
    <w:p w14:paraId="2EF3746E" w14:textId="7E4F82E9" w:rsidR="00DD62F8" w:rsidRDefault="00DD62F8" w:rsidP="0069634F">
      <w:pPr>
        <w:rPr>
          <w:color w:val="000000" w:themeColor="text1"/>
          <w:lang w:val="de-DE"/>
        </w:rPr>
      </w:pPr>
      <w:r>
        <w:rPr>
          <w:color w:val="000000" w:themeColor="text1"/>
          <w:lang w:val="de-DE"/>
        </w:rPr>
        <w:t xml:space="preserve">Das RGB </w:t>
      </w:r>
      <w:proofErr w:type="spellStart"/>
      <w:r>
        <w:rPr>
          <w:color w:val="000000" w:themeColor="text1"/>
          <w:lang w:val="de-DE"/>
        </w:rPr>
        <w:t>Frabmodel</w:t>
      </w:r>
      <w:proofErr w:type="spellEnd"/>
      <w:r>
        <w:rPr>
          <w:color w:val="000000" w:themeColor="text1"/>
          <w:lang w:val="de-DE"/>
        </w:rPr>
        <w:t xml:space="preserve"> ist ein additives Farbmodel. D</w:t>
      </w:r>
      <w:r w:rsidR="00E576A3">
        <w:rPr>
          <w:color w:val="000000" w:themeColor="text1"/>
          <w:lang w:val="de-DE"/>
        </w:rPr>
        <w:t>as heißt, dass die jeweiligen F</w:t>
      </w:r>
      <w:r>
        <w:rPr>
          <w:color w:val="000000" w:themeColor="text1"/>
          <w:lang w:val="de-DE"/>
        </w:rPr>
        <w:t>a</w:t>
      </w:r>
      <w:r w:rsidR="00E576A3">
        <w:rPr>
          <w:color w:val="000000" w:themeColor="text1"/>
          <w:lang w:val="de-DE"/>
        </w:rPr>
        <w:t>r</w:t>
      </w:r>
      <w:bookmarkStart w:id="8" w:name="_GoBack"/>
      <w:bookmarkEnd w:id="8"/>
      <w:r>
        <w:rPr>
          <w:color w:val="000000" w:themeColor="text1"/>
          <w:lang w:val="de-DE"/>
        </w:rPr>
        <w:t>btöne von rot, grün und blau übereinandergelegt werden und sich aus dem Resultat der Farbton ergibt.</w:t>
      </w:r>
    </w:p>
    <w:p w14:paraId="4E0ACBC1" w14:textId="3C54C718" w:rsidR="00DD62F8" w:rsidRDefault="00DD62F8" w:rsidP="0069634F">
      <w:pPr>
        <w:rPr>
          <w:color w:val="000000" w:themeColor="text1"/>
          <w:lang w:val="de-DE"/>
        </w:rPr>
      </w:pPr>
      <w:r>
        <w:rPr>
          <w:color w:val="000000" w:themeColor="text1"/>
          <w:lang w:val="de-DE"/>
        </w:rPr>
        <w:t>Für rot grün und blau steht jeweils ein Byte zur Verfügung, somit hat ein RGB Datensatz 3 Byte.</w:t>
      </w:r>
    </w:p>
    <w:p w14:paraId="1B66B0BF" w14:textId="4D975EBC" w:rsidR="00DD62F8" w:rsidRDefault="00DD62F8" w:rsidP="0069634F">
      <w:pPr>
        <w:rPr>
          <w:color w:val="000000" w:themeColor="text1"/>
          <w:lang w:val="de-DE"/>
        </w:rPr>
      </w:pPr>
    </w:p>
    <w:p w14:paraId="431A39D9" w14:textId="0A4FB555" w:rsidR="00DD62F8" w:rsidRDefault="00DD62F8" w:rsidP="0069634F">
      <w:pPr>
        <w:rPr>
          <w:color w:val="000000" w:themeColor="text1"/>
          <w:lang w:val="de-DE"/>
        </w:rPr>
      </w:pPr>
      <w:r>
        <w:rPr>
          <w:color w:val="000000" w:themeColor="text1"/>
          <w:lang w:val="de-DE"/>
        </w:rPr>
        <w:lastRenderedPageBreak/>
        <w:t>In numerischen Werten, die des Öfteren in Editoren für Unser Interfaces zu finden sind würde das so aussehen:</w:t>
      </w:r>
    </w:p>
    <w:p w14:paraId="2EEC41D7" w14:textId="38A6A548" w:rsidR="00DD62F8" w:rsidRDefault="00DD62F8" w:rsidP="0069634F">
      <w:pPr>
        <w:rPr>
          <w:color w:val="000000" w:themeColor="text1"/>
          <w:lang w:val="de-DE"/>
        </w:rPr>
      </w:pPr>
    </w:p>
    <w:p w14:paraId="6C1F7C44" w14:textId="13E4FBE5" w:rsidR="00DD62F8" w:rsidRDefault="00DD62F8" w:rsidP="0069634F">
      <w:pPr>
        <w:rPr>
          <w:color w:val="000000" w:themeColor="text1"/>
          <w:lang w:val="de-DE"/>
        </w:rPr>
      </w:pPr>
      <w:r>
        <w:rPr>
          <w:color w:val="000000" w:themeColor="text1"/>
          <w:lang w:val="de-DE"/>
        </w:rPr>
        <w:t>[255][0][0] … ergibt ein sattes rot</w:t>
      </w:r>
    </w:p>
    <w:p w14:paraId="52A04174" w14:textId="24B7ED32" w:rsidR="00DD62F8" w:rsidRDefault="00DD62F8" w:rsidP="0069634F">
      <w:pPr>
        <w:rPr>
          <w:color w:val="000000" w:themeColor="text1"/>
          <w:lang w:val="de-DE"/>
        </w:rPr>
      </w:pPr>
      <w:r>
        <w:rPr>
          <w:color w:val="000000" w:themeColor="text1"/>
          <w:lang w:val="de-DE"/>
        </w:rPr>
        <w:t>[0][0][0] … ist schwarz</w:t>
      </w:r>
    </w:p>
    <w:p w14:paraId="3F134B9D" w14:textId="79B1E49D" w:rsidR="00DD62F8" w:rsidRDefault="00DD62F8" w:rsidP="0069634F">
      <w:pPr>
        <w:rPr>
          <w:color w:val="000000" w:themeColor="text1"/>
          <w:lang w:val="de-DE"/>
        </w:rPr>
      </w:pPr>
      <w:r>
        <w:rPr>
          <w:color w:val="000000" w:themeColor="text1"/>
          <w:lang w:val="de-DE"/>
        </w:rPr>
        <w:t>…</w:t>
      </w:r>
    </w:p>
    <w:p w14:paraId="2DDA874A" w14:textId="3384E8D7" w:rsidR="005E3B71" w:rsidRDefault="005E3B71" w:rsidP="0069634F">
      <w:pPr>
        <w:rPr>
          <w:color w:val="000000" w:themeColor="text1"/>
          <w:lang w:val="de-DE"/>
        </w:rPr>
      </w:pPr>
    </w:p>
    <w:p w14:paraId="0CE55A79" w14:textId="4BD8CE34" w:rsidR="005E3B71" w:rsidRDefault="005E3B71" w:rsidP="005E3B71">
      <w:pPr>
        <w:pStyle w:val="Heading2"/>
        <w:rPr>
          <w:lang w:val="de-DE"/>
        </w:rPr>
      </w:pPr>
      <w:proofErr w:type="spellStart"/>
      <w:r>
        <w:rPr>
          <w:lang w:val="de-DE"/>
        </w:rPr>
        <w:t>Opcodes</w:t>
      </w:r>
      <w:proofErr w:type="spellEnd"/>
    </w:p>
    <w:p w14:paraId="576B8751" w14:textId="2333D069" w:rsidR="005E3B71" w:rsidRDefault="005E3B71" w:rsidP="0069634F">
      <w:pPr>
        <w:rPr>
          <w:color w:val="000000" w:themeColor="text1"/>
          <w:lang w:val="de-DE"/>
        </w:rPr>
      </w:pPr>
    </w:p>
    <w:p w14:paraId="15CF0E75" w14:textId="6D8CA664" w:rsidR="005E3B71" w:rsidRDefault="005E3B71" w:rsidP="0069634F">
      <w:pPr>
        <w:rPr>
          <w:color w:val="000000" w:themeColor="text1"/>
          <w:lang w:val="de-DE"/>
        </w:rPr>
      </w:pPr>
      <w:r>
        <w:rPr>
          <w:color w:val="000000" w:themeColor="text1"/>
          <w:lang w:val="de-DE"/>
        </w:rPr>
        <w:t xml:space="preserve">Ein </w:t>
      </w:r>
      <w:proofErr w:type="spellStart"/>
      <w:r>
        <w:rPr>
          <w:color w:val="000000" w:themeColor="text1"/>
          <w:lang w:val="de-DE"/>
        </w:rPr>
        <w:t>Opcode</w:t>
      </w:r>
      <w:proofErr w:type="spellEnd"/>
      <w:r>
        <w:rPr>
          <w:color w:val="000000" w:themeColor="text1"/>
          <w:lang w:val="de-DE"/>
        </w:rPr>
        <w:t xml:space="preserve"> hat in den meisten Fällen folgenden Aufbau:</w:t>
      </w:r>
    </w:p>
    <w:p w14:paraId="47D83BC5" w14:textId="4D79CEB4" w:rsidR="005E3B71" w:rsidRDefault="005E3B71" w:rsidP="0069634F">
      <w:pPr>
        <w:rPr>
          <w:color w:val="000000" w:themeColor="text1"/>
          <w:lang w:val="de-DE"/>
        </w:rPr>
      </w:pPr>
    </w:p>
    <w:tbl>
      <w:tblPr>
        <w:tblStyle w:val="TableGrid"/>
        <w:tblW w:w="0" w:type="auto"/>
        <w:tblLook w:val="04A0" w:firstRow="1" w:lastRow="0" w:firstColumn="1" w:lastColumn="0" w:noHBand="0" w:noVBand="1"/>
      </w:tblPr>
      <w:tblGrid>
        <w:gridCol w:w="2252"/>
        <w:gridCol w:w="2252"/>
        <w:gridCol w:w="2253"/>
        <w:gridCol w:w="2253"/>
      </w:tblGrid>
      <w:tr w:rsidR="005E3B71" w14:paraId="0809049A" w14:textId="77777777" w:rsidTr="005E3B71">
        <w:tc>
          <w:tcPr>
            <w:tcW w:w="2252" w:type="dxa"/>
          </w:tcPr>
          <w:p w14:paraId="0E3C065D" w14:textId="29382D8D" w:rsidR="005E3B71" w:rsidRPr="005E3B71" w:rsidRDefault="005E3B71" w:rsidP="005E3B71">
            <w:pPr>
              <w:rPr>
                <w:color w:val="000000" w:themeColor="text1"/>
                <w:lang w:val="de-DE"/>
              </w:rPr>
            </w:pPr>
            <w:r>
              <w:rPr>
                <w:color w:val="000000" w:themeColor="text1"/>
                <w:lang w:val="de-DE"/>
              </w:rPr>
              <w:t>1. Byte</w:t>
            </w:r>
          </w:p>
        </w:tc>
        <w:tc>
          <w:tcPr>
            <w:tcW w:w="2252" w:type="dxa"/>
          </w:tcPr>
          <w:p w14:paraId="2FCCC37A" w14:textId="447D2296" w:rsidR="005E3B71" w:rsidRPr="005E3B71" w:rsidRDefault="005E3B71" w:rsidP="005E3B71">
            <w:pPr>
              <w:rPr>
                <w:color w:val="000000" w:themeColor="text1"/>
                <w:lang w:val="de-DE"/>
              </w:rPr>
            </w:pPr>
            <w:r w:rsidRPr="005E3B71">
              <w:rPr>
                <w:color w:val="000000" w:themeColor="text1"/>
                <w:lang w:val="de-DE"/>
              </w:rPr>
              <w:t>2.</w:t>
            </w:r>
            <w:r>
              <w:rPr>
                <w:color w:val="000000" w:themeColor="text1"/>
                <w:lang w:val="de-DE"/>
              </w:rPr>
              <w:t xml:space="preserve"> </w:t>
            </w:r>
            <w:r w:rsidRPr="005E3B71">
              <w:rPr>
                <w:color w:val="000000" w:themeColor="text1"/>
                <w:lang w:val="de-DE"/>
              </w:rPr>
              <w:t>Byte</w:t>
            </w:r>
          </w:p>
        </w:tc>
        <w:tc>
          <w:tcPr>
            <w:tcW w:w="2253" w:type="dxa"/>
          </w:tcPr>
          <w:p w14:paraId="5D73E0CE" w14:textId="7BB91CEA" w:rsidR="005E3B71" w:rsidRDefault="005E3B71" w:rsidP="0069634F">
            <w:pPr>
              <w:rPr>
                <w:color w:val="000000" w:themeColor="text1"/>
                <w:lang w:val="de-DE"/>
              </w:rPr>
            </w:pPr>
            <w:r>
              <w:rPr>
                <w:color w:val="000000" w:themeColor="text1"/>
                <w:lang w:val="de-DE"/>
              </w:rPr>
              <w:t>3.&amp;4. Byte</w:t>
            </w:r>
          </w:p>
        </w:tc>
        <w:tc>
          <w:tcPr>
            <w:tcW w:w="2253" w:type="dxa"/>
          </w:tcPr>
          <w:p w14:paraId="41843599" w14:textId="1B4F3665" w:rsidR="005E3B71" w:rsidRDefault="005E3B71" w:rsidP="0069634F">
            <w:pPr>
              <w:rPr>
                <w:color w:val="000000" w:themeColor="text1"/>
                <w:lang w:val="de-DE"/>
              </w:rPr>
            </w:pPr>
            <w:r>
              <w:rPr>
                <w:color w:val="000000" w:themeColor="text1"/>
                <w:lang w:val="de-DE"/>
              </w:rPr>
              <w:t>5.&amp;6. Byte</w:t>
            </w:r>
          </w:p>
        </w:tc>
      </w:tr>
      <w:tr w:rsidR="005E3B71" w14:paraId="28F0BCC3" w14:textId="77777777" w:rsidTr="005E3B71">
        <w:tc>
          <w:tcPr>
            <w:tcW w:w="2252" w:type="dxa"/>
          </w:tcPr>
          <w:p w14:paraId="5D024F80" w14:textId="30A801D7" w:rsidR="005E3B71" w:rsidRDefault="005E3B71" w:rsidP="0069634F">
            <w:pPr>
              <w:rPr>
                <w:color w:val="000000" w:themeColor="text1"/>
                <w:lang w:val="de-DE"/>
              </w:rPr>
            </w:pPr>
            <w:proofErr w:type="spellStart"/>
            <w:r>
              <w:rPr>
                <w:color w:val="000000" w:themeColor="text1"/>
                <w:lang w:val="de-DE"/>
              </w:rPr>
              <w:t>Opcode</w:t>
            </w:r>
            <w:proofErr w:type="spellEnd"/>
          </w:p>
        </w:tc>
        <w:tc>
          <w:tcPr>
            <w:tcW w:w="2252" w:type="dxa"/>
          </w:tcPr>
          <w:p w14:paraId="3CB0CD3F" w14:textId="202F0EC3" w:rsidR="005E3B71" w:rsidRDefault="005E3B71" w:rsidP="0069634F">
            <w:pPr>
              <w:rPr>
                <w:color w:val="000000" w:themeColor="text1"/>
                <w:lang w:val="de-DE"/>
              </w:rPr>
            </w:pPr>
            <w:r>
              <w:rPr>
                <w:color w:val="000000" w:themeColor="text1"/>
                <w:lang w:val="de-DE"/>
              </w:rPr>
              <w:t>Adressmodus</w:t>
            </w:r>
          </w:p>
        </w:tc>
        <w:tc>
          <w:tcPr>
            <w:tcW w:w="2253" w:type="dxa"/>
          </w:tcPr>
          <w:p w14:paraId="65BECB5E" w14:textId="31EAD38C" w:rsidR="005E3B71" w:rsidRDefault="005E3B71" w:rsidP="0069634F">
            <w:pPr>
              <w:rPr>
                <w:color w:val="000000" w:themeColor="text1"/>
                <w:lang w:val="de-DE"/>
              </w:rPr>
            </w:pPr>
            <w:r>
              <w:rPr>
                <w:color w:val="000000" w:themeColor="text1"/>
                <w:lang w:val="de-DE"/>
              </w:rPr>
              <w:t>Adresse</w:t>
            </w:r>
          </w:p>
        </w:tc>
        <w:tc>
          <w:tcPr>
            <w:tcW w:w="2253" w:type="dxa"/>
          </w:tcPr>
          <w:p w14:paraId="638CBB0D" w14:textId="1C0F17C9" w:rsidR="005E3B71" w:rsidRDefault="005E3B71" w:rsidP="0069634F">
            <w:pPr>
              <w:rPr>
                <w:color w:val="000000" w:themeColor="text1"/>
                <w:lang w:val="de-DE"/>
              </w:rPr>
            </w:pPr>
            <w:r>
              <w:rPr>
                <w:color w:val="000000" w:themeColor="text1"/>
                <w:lang w:val="de-DE"/>
              </w:rPr>
              <w:t>Daten</w:t>
            </w:r>
          </w:p>
        </w:tc>
      </w:tr>
    </w:tbl>
    <w:p w14:paraId="54FBBCEF" w14:textId="77777777" w:rsidR="005E3B71" w:rsidRDefault="005E3B71" w:rsidP="0069634F">
      <w:pPr>
        <w:rPr>
          <w:color w:val="000000" w:themeColor="text1"/>
          <w:lang w:val="de-DE"/>
        </w:rPr>
      </w:pPr>
    </w:p>
    <w:p w14:paraId="6C5F18D4" w14:textId="2520C070" w:rsidR="00533EA2" w:rsidRDefault="005E3B71" w:rsidP="0069634F">
      <w:pPr>
        <w:rPr>
          <w:color w:val="000000" w:themeColor="text1"/>
          <w:lang w:val="de-DE"/>
        </w:rPr>
      </w:pPr>
      <w:proofErr w:type="spellStart"/>
      <w:r>
        <w:rPr>
          <w:color w:val="000000" w:themeColor="text1"/>
          <w:lang w:val="de-DE"/>
        </w:rPr>
        <w:t>Opcode</w:t>
      </w:r>
      <w:proofErr w:type="spellEnd"/>
      <w:r>
        <w:rPr>
          <w:color w:val="000000" w:themeColor="text1"/>
          <w:lang w:val="de-DE"/>
        </w:rPr>
        <w:t>:</w:t>
      </w:r>
    </w:p>
    <w:p w14:paraId="748358B5" w14:textId="4BAF8356" w:rsidR="005E3B71" w:rsidRDefault="005E3B71" w:rsidP="0069634F">
      <w:pPr>
        <w:rPr>
          <w:color w:val="000000" w:themeColor="text1"/>
          <w:lang w:val="de-DE"/>
        </w:rPr>
      </w:pPr>
      <w:r>
        <w:rPr>
          <w:color w:val="000000" w:themeColor="text1"/>
          <w:lang w:val="de-DE"/>
        </w:rPr>
        <w:t>Bit</w:t>
      </w:r>
      <w:r w:rsidR="006E75B6">
        <w:rPr>
          <w:color w:val="000000" w:themeColor="text1"/>
          <w:lang w:val="de-DE"/>
        </w:rPr>
        <w:t xml:space="preserve"> 2 bis 7</w:t>
      </w:r>
      <w:r>
        <w:rPr>
          <w:color w:val="000000" w:themeColor="text1"/>
          <w:lang w:val="de-DE"/>
        </w:rPr>
        <w:t xml:space="preserve"> stehen für </w:t>
      </w:r>
      <w:r w:rsidR="006E75B6">
        <w:rPr>
          <w:color w:val="000000" w:themeColor="text1"/>
          <w:lang w:val="de-DE"/>
        </w:rPr>
        <w:t xml:space="preserve">die Bezeichnung des Codes. Bit 1 entscheidet ob die nachstehende Registeradresse als Ziel oder Quelle der Operation verwendet wird. Bit 0 gibt an ob es sich um eine 8 oder 16 Bit Operation handelt. </w:t>
      </w:r>
      <w:r>
        <w:rPr>
          <w:color w:val="000000" w:themeColor="text1"/>
          <w:lang w:val="de-DE"/>
        </w:rPr>
        <w:t xml:space="preserve"> </w:t>
      </w:r>
    </w:p>
    <w:p w14:paraId="523DC792" w14:textId="77777777" w:rsidR="00533EA2" w:rsidRDefault="00533EA2" w:rsidP="0069634F">
      <w:pPr>
        <w:rPr>
          <w:lang w:val="de-DE"/>
        </w:rPr>
      </w:pPr>
    </w:p>
    <w:p w14:paraId="18586B8A" w14:textId="13225165" w:rsidR="00492628" w:rsidRDefault="00492628" w:rsidP="0069634F">
      <w:pPr>
        <w:rPr>
          <w:lang w:val="de-DE"/>
        </w:rPr>
      </w:pPr>
    </w:p>
    <w:p w14:paraId="26995560" w14:textId="636D1ADD" w:rsidR="00492628" w:rsidRDefault="00492628" w:rsidP="0069634F">
      <w:pPr>
        <w:rPr>
          <w:lang w:val="de-DE"/>
        </w:rPr>
      </w:pPr>
    </w:p>
    <w:p w14:paraId="6BAC8C10" w14:textId="558644B6" w:rsidR="00492628" w:rsidRDefault="00492628" w:rsidP="0069634F">
      <w:pPr>
        <w:rPr>
          <w:lang w:val="de-DE"/>
        </w:rPr>
      </w:pPr>
    </w:p>
    <w:p w14:paraId="1B06E08C" w14:textId="71E119F2" w:rsidR="00492628" w:rsidRDefault="00492628" w:rsidP="0069634F">
      <w:pPr>
        <w:rPr>
          <w:lang w:val="de-DE"/>
        </w:rPr>
      </w:pPr>
    </w:p>
    <w:p w14:paraId="63AD56DE" w14:textId="0BEA6987" w:rsidR="00492628" w:rsidRDefault="00492628" w:rsidP="0069634F">
      <w:pPr>
        <w:rPr>
          <w:lang w:val="de-DE"/>
        </w:rPr>
      </w:pPr>
    </w:p>
    <w:p w14:paraId="3ADF2294" w14:textId="1D3E6CFF" w:rsidR="00492628" w:rsidRDefault="00492628" w:rsidP="0069634F">
      <w:pPr>
        <w:rPr>
          <w:lang w:val="de-DE"/>
        </w:rPr>
      </w:pPr>
    </w:p>
    <w:p w14:paraId="7EE83552" w14:textId="2D527DF5" w:rsidR="00492628" w:rsidRDefault="00492628" w:rsidP="0069634F">
      <w:pPr>
        <w:rPr>
          <w:lang w:val="de-DE"/>
        </w:rPr>
      </w:pPr>
    </w:p>
    <w:p w14:paraId="50B6DA86" w14:textId="11EA1B34" w:rsidR="00492628" w:rsidRDefault="00492628" w:rsidP="0069634F">
      <w:pPr>
        <w:rPr>
          <w:lang w:val="de-DE"/>
        </w:rPr>
      </w:pPr>
    </w:p>
    <w:p w14:paraId="5D22492B" w14:textId="075DE811" w:rsidR="00492628" w:rsidRDefault="00492628" w:rsidP="0069634F">
      <w:pPr>
        <w:rPr>
          <w:lang w:val="de-DE"/>
        </w:rPr>
      </w:pPr>
    </w:p>
    <w:p w14:paraId="389C87CD" w14:textId="6812A314" w:rsidR="00492628" w:rsidRDefault="00492628" w:rsidP="0069634F">
      <w:pPr>
        <w:rPr>
          <w:lang w:val="de-DE"/>
        </w:rPr>
      </w:pPr>
    </w:p>
    <w:p w14:paraId="2E072DC7" w14:textId="6473FA44" w:rsidR="00492628" w:rsidRDefault="00492628" w:rsidP="0069634F">
      <w:pPr>
        <w:rPr>
          <w:lang w:val="de-DE"/>
        </w:rPr>
      </w:pPr>
    </w:p>
    <w:p w14:paraId="5054EDC6" w14:textId="6532B46C" w:rsidR="00492628" w:rsidRDefault="00492628" w:rsidP="0069634F">
      <w:pPr>
        <w:rPr>
          <w:lang w:val="de-DE"/>
        </w:rPr>
      </w:pPr>
    </w:p>
    <w:p w14:paraId="2DB9C80C" w14:textId="4B3C523F" w:rsidR="00492628" w:rsidRDefault="00492628" w:rsidP="0069634F">
      <w:pPr>
        <w:rPr>
          <w:lang w:val="de-DE"/>
        </w:rPr>
      </w:pPr>
    </w:p>
    <w:p w14:paraId="2CAB2A11" w14:textId="1A9DFF5A" w:rsidR="00701D8B" w:rsidRDefault="00DD469D" w:rsidP="00DD469D">
      <w:pPr>
        <w:pStyle w:val="Heading1"/>
        <w:rPr>
          <w:lang w:val="de-DE"/>
        </w:rPr>
      </w:pPr>
      <w:bookmarkStart w:id="9" w:name="_Toc478940225"/>
      <w:r>
        <w:rPr>
          <w:lang w:val="de-DE"/>
        </w:rPr>
        <w:t>Quellenverzeichnis</w:t>
      </w:r>
      <w:bookmarkEnd w:id="9"/>
    </w:p>
    <w:p w14:paraId="3A59F1D1" w14:textId="77777777" w:rsidR="00DD469D" w:rsidRPr="00DD469D" w:rsidRDefault="00DD469D" w:rsidP="00DD469D">
      <w:pPr>
        <w:jc w:val="center"/>
        <w:rPr>
          <w:lang w:val="de-DE"/>
        </w:rPr>
      </w:pPr>
    </w:p>
    <w:p w14:paraId="64CCF4A3" w14:textId="77777777" w:rsidR="00DD469D" w:rsidRDefault="00DD469D" w:rsidP="00DD469D">
      <w:pPr>
        <w:rPr>
          <w:lang w:val="de-DE"/>
        </w:rPr>
      </w:pPr>
      <w:r w:rsidRPr="00DD469D">
        <w:rPr>
          <w:b/>
          <w:lang w:val="de-DE"/>
        </w:rPr>
        <w:t>„Das PDF Howto“:</w:t>
      </w:r>
      <w:r>
        <w:rPr>
          <w:lang w:val="de-DE"/>
        </w:rPr>
        <w:t xml:space="preserve"> Eine Seite von Christof Bürgi, zu finden unter </w:t>
      </w:r>
    </w:p>
    <w:p w14:paraId="5727C020" w14:textId="2808630F" w:rsidR="00DD469D" w:rsidRPr="00DD469D" w:rsidRDefault="00DD469D" w:rsidP="00DD469D">
      <w:pPr>
        <w:rPr>
          <w:lang w:val="de-DE"/>
        </w:rPr>
      </w:pPr>
      <w:r w:rsidRPr="00DD469D">
        <w:rPr>
          <w:lang w:val="de-DE"/>
        </w:rPr>
        <w:t>http://www.p2501.ch/pdf-howto/</w:t>
      </w:r>
    </w:p>
    <w:p w14:paraId="7E3B1E1D" w14:textId="77777777" w:rsidR="00701D8B" w:rsidRPr="0069634F" w:rsidRDefault="00701D8B" w:rsidP="0069634F">
      <w:pPr>
        <w:rPr>
          <w:lang w:val="de-DE"/>
        </w:rPr>
      </w:pPr>
    </w:p>
    <w:sectPr w:rsidR="00701D8B" w:rsidRPr="0069634F" w:rsidSect="00176B0F">
      <w:footerReference w:type="even" r:id="rId15"/>
      <w:footerReference w:type="default" r:id="rId16"/>
      <w:pgSz w:w="11900" w:h="16840"/>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C62D2" w14:textId="77777777" w:rsidR="00617E7B" w:rsidRDefault="00617E7B" w:rsidP="00D71FB4">
      <w:r>
        <w:separator/>
      </w:r>
    </w:p>
  </w:endnote>
  <w:endnote w:type="continuationSeparator" w:id="0">
    <w:p w14:paraId="4C77C526" w14:textId="77777777" w:rsidR="00617E7B" w:rsidRDefault="00617E7B" w:rsidP="00D71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581E" w14:textId="77777777" w:rsidR="00D71FB4" w:rsidRDefault="00D71FB4" w:rsidP="00176B0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84B172" w14:textId="77777777" w:rsidR="00D71FB4" w:rsidRPr="00D71FB4" w:rsidRDefault="00D71FB4">
    <w:pPr>
      <w:pStyle w:val="Footer"/>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688AD" w14:textId="77777777" w:rsidR="00D71FB4" w:rsidRPr="00D71FB4" w:rsidRDefault="00D71FB4">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523ED7" w14:textId="77777777" w:rsidR="00617E7B" w:rsidRDefault="00617E7B" w:rsidP="00D71FB4">
      <w:r>
        <w:separator/>
      </w:r>
    </w:p>
  </w:footnote>
  <w:footnote w:type="continuationSeparator" w:id="0">
    <w:p w14:paraId="35F225A7" w14:textId="77777777" w:rsidR="00617E7B" w:rsidRDefault="00617E7B" w:rsidP="00D71FB4">
      <w:r>
        <w:continuationSeparator/>
      </w:r>
    </w:p>
  </w:footnote>
  <w:footnote w:id="1">
    <w:p w14:paraId="20E5F8DE" w14:textId="7316E532" w:rsidR="00743582" w:rsidRPr="00743582" w:rsidRDefault="00743582">
      <w:pPr>
        <w:pStyle w:val="FootnoteText"/>
        <w:rPr>
          <w:lang w:val="de-AT"/>
        </w:rPr>
      </w:pPr>
      <w:r>
        <w:rPr>
          <w:rStyle w:val="FootnoteReference"/>
        </w:rPr>
        <w:footnoteRef/>
      </w:r>
      <w:r>
        <w:t xml:space="preserve"> </w:t>
      </w:r>
      <w:r w:rsidRPr="00743582">
        <w:t>https://de.wikipedia.org/wiki/American_Standard_Code_for_Information_Interchange</w:t>
      </w:r>
    </w:p>
  </w:footnote>
  <w:footnote w:id="2">
    <w:p w14:paraId="7FC1D5C8" w14:textId="0D28148B" w:rsidR="00F52CF6" w:rsidRPr="00F52CF6" w:rsidRDefault="00F52CF6">
      <w:pPr>
        <w:pStyle w:val="FootnoteText"/>
        <w:rPr>
          <w:lang w:val="de-AT"/>
        </w:rPr>
      </w:pPr>
      <w:r>
        <w:rPr>
          <w:rStyle w:val="FootnoteReference"/>
        </w:rPr>
        <w:footnoteRef/>
      </w:r>
      <w:r w:rsidRPr="00F52CF6">
        <w:rPr>
          <w:lang w:val="de-AT"/>
        </w:rPr>
        <w:t xml:space="preserve"> https://tools.ietf.org/html/rfc3629</w:t>
      </w:r>
    </w:p>
  </w:footnote>
  <w:footnote w:id="3">
    <w:p w14:paraId="44FA0D68" w14:textId="275C38DE" w:rsidR="00450004" w:rsidRPr="00450004" w:rsidRDefault="00450004">
      <w:pPr>
        <w:pStyle w:val="FootnoteText"/>
        <w:rPr>
          <w:lang w:val="de-AT"/>
        </w:rPr>
      </w:pPr>
      <w:r>
        <w:rPr>
          <w:rStyle w:val="FootnoteReference"/>
        </w:rPr>
        <w:footnoteRef/>
      </w:r>
      <w:r w:rsidRPr="00450004">
        <w:rPr>
          <w:lang w:val="de-AT"/>
        </w:rPr>
        <w:t xml:space="preserve"> </w:t>
      </w:r>
      <w:r>
        <w:rPr>
          <w:lang w:val="de-AT"/>
        </w:rPr>
        <w:t xml:space="preserve">Revers Engineering bezeichnet das Verfahren ein </w:t>
      </w:r>
      <w:r w:rsidR="003A2E54">
        <w:rPr>
          <w:lang w:val="de-AT"/>
        </w:rPr>
        <w:t>erstelltes Produkt zurück zu entwickeln.</w:t>
      </w:r>
    </w:p>
  </w:footnote>
  <w:footnote w:id="4">
    <w:p w14:paraId="55151B59" w14:textId="269A1A08" w:rsidR="005E4563" w:rsidRPr="005E4563" w:rsidRDefault="005E4563">
      <w:pPr>
        <w:pStyle w:val="FootnoteText"/>
        <w:rPr>
          <w:lang w:val="de-AT"/>
        </w:rPr>
      </w:pPr>
      <w:r>
        <w:rPr>
          <w:rStyle w:val="FootnoteReference"/>
        </w:rPr>
        <w:footnoteRef/>
      </w:r>
      <w:r w:rsidRPr="005E4563">
        <w:rPr>
          <w:lang w:val="de-AT"/>
        </w:rPr>
        <w:t xml:space="preserve"> https://www.w3.org/Graphics/JPEG/jfif3.pdf</w:t>
      </w:r>
    </w:p>
  </w:footnote>
  <w:footnote w:id="5">
    <w:p w14:paraId="7D6B3BFA" w14:textId="525E4546" w:rsidR="00B4478F" w:rsidRPr="00B4478F" w:rsidRDefault="00B4478F">
      <w:pPr>
        <w:pStyle w:val="FootnoteText"/>
        <w:rPr>
          <w:lang w:val="de-AT"/>
        </w:rPr>
      </w:pPr>
      <w:r>
        <w:rPr>
          <w:rStyle w:val="FootnoteReference"/>
        </w:rPr>
        <w:footnoteRef/>
      </w:r>
      <w:r w:rsidRPr="00B4478F">
        <w:rPr>
          <w:lang w:val="de-AT"/>
        </w:rPr>
        <w:t xml:space="preserve"> https://support.microsoft.com/de-de/kb/121460</w:t>
      </w:r>
    </w:p>
  </w:footnote>
  <w:footnote w:id="6">
    <w:p w14:paraId="2B25BCE5" w14:textId="462DAF4C" w:rsidR="00C31E0E" w:rsidRPr="00F52CF6" w:rsidRDefault="00C31E0E">
      <w:pPr>
        <w:pStyle w:val="FootnoteText"/>
        <w:rPr>
          <w:lang w:val="de-AT"/>
        </w:rPr>
      </w:pPr>
      <w:r>
        <w:rPr>
          <w:rStyle w:val="FootnoteReference"/>
        </w:rPr>
        <w:footnoteRef/>
      </w:r>
      <w:r w:rsidRPr="00F52CF6">
        <w:rPr>
          <w:lang w:val="de-AT"/>
        </w:rPr>
        <w:t xml:space="preserve"> https://de.wikipedia.org/wiki/Office_Open_XML </w:t>
      </w:r>
    </w:p>
    <w:p w14:paraId="3A0EE31D" w14:textId="60C459CA" w:rsidR="00C31E0E" w:rsidRPr="00E1315C" w:rsidRDefault="00C31E0E">
      <w:pPr>
        <w:pStyle w:val="FootnoteText"/>
        <w:rPr>
          <w:lang w:val="de-AT"/>
        </w:rPr>
      </w:pPr>
      <w:r w:rsidRPr="00E1315C">
        <w:rPr>
          <w:lang w:val="de-AT"/>
        </w:rPr>
        <w:t>https://msdn.microsoft.com/de-de/office/bb906068.aspx</w:t>
      </w:r>
    </w:p>
  </w:footnote>
  <w:footnote w:id="7">
    <w:p w14:paraId="298BA902" w14:textId="779BC667" w:rsidR="00F45253" w:rsidRPr="00E1315C" w:rsidRDefault="00F45253">
      <w:pPr>
        <w:pStyle w:val="FootnoteText"/>
        <w:rPr>
          <w:lang w:val="de-AT"/>
        </w:rPr>
      </w:pPr>
      <w:r>
        <w:rPr>
          <w:rStyle w:val="FootnoteReference"/>
        </w:rPr>
        <w:footnoteRef/>
      </w:r>
      <w:r w:rsidRPr="00E1315C">
        <w:rPr>
          <w:lang w:val="de-AT"/>
        </w:rPr>
        <w:t xml:space="preserve"> https://de.wikipedia.org/wiki/ZIP-Dateiformat</w:t>
      </w:r>
    </w:p>
  </w:footnote>
  <w:footnote w:id="8">
    <w:p w14:paraId="34B68D01" w14:textId="132202D7" w:rsidR="00E72243" w:rsidRPr="00E1315C" w:rsidRDefault="00E72243">
      <w:pPr>
        <w:pStyle w:val="FootnoteText"/>
        <w:rPr>
          <w:lang w:val="de-AT"/>
        </w:rPr>
      </w:pPr>
      <w:r>
        <w:rPr>
          <w:rStyle w:val="FootnoteReference"/>
        </w:rPr>
        <w:footnoteRef/>
      </w:r>
      <w:r w:rsidRPr="00E1315C">
        <w:rPr>
          <w:lang w:val="de-AT"/>
        </w:rPr>
        <w:t xml:space="preserve"> http://www.7-zip.org/</w:t>
      </w:r>
    </w:p>
  </w:footnote>
  <w:footnote w:id="9">
    <w:p w14:paraId="1300F139" w14:textId="789332E4" w:rsidR="002C6DBE" w:rsidRPr="00E1315C" w:rsidRDefault="002C6DBE">
      <w:pPr>
        <w:pStyle w:val="FootnoteText"/>
        <w:rPr>
          <w:lang w:val="de-AT"/>
        </w:rPr>
      </w:pPr>
      <w:r>
        <w:rPr>
          <w:rStyle w:val="FootnoteReference"/>
        </w:rPr>
        <w:footnoteRef/>
      </w:r>
      <w:r w:rsidRPr="00E1315C">
        <w:rPr>
          <w:lang w:val="de-AT"/>
        </w:rPr>
        <w:t xml:space="preserve"> https://de.wikipedia.org/wiki/Extensible_Markup_Language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768F"/>
    <w:multiLevelType w:val="hybridMultilevel"/>
    <w:tmpl w:val="A8EC0B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36932B4"/>
    <w:multiLevelType w:val="hybridMultilevel"/>
    <w:tmpl w:val="E5B86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E67813"/>
    <w:multiLevelType w:val="hybridMultilevel"/>
    <w:tmpl w:val="4E4888B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E72"/>
    <w:rsid w:val="00006E5B"/>
    <w:rsid w:val="00014DCA"/>
    <w:rsid w:val="00026BFC"/>
    <w:rsid w:val="0005264C"/>
    <w:rsid w:val="00073956"/>
    <w:rsid w:val="00086B81"/>
    <w:rsid w:val="000D1968"/>
    <w:rsid w:val="001155A2"/>
    <w:rsid w:val="00124F95"/>
    <w:rsid w:val="001315A9"/>
    <w:rsid w:val="00142B04"/>
    <w:rsid w:val="00142DAB"/>
    <w:rsid w:val="00153126"/>
    <w:rsid w:val="001643C0"/>
    <w:rsid w:val="00176B0F"/>
    <w:rsid w:val="001D0F1B"/>
    <w:rsid w:val="00211525"/>
    <w:rsid w:val="002538E8"/>
    <w:rsid w:val="00262590"/>
    <w:rsid w:val="002635CB"/>
    <w:rsid w:val="00273D54"/>
    <w:rsid w:val="002752B6"/>
    <w:rsid w:val="002779E8"/>
    <w:rsid w:val="002B10A2"/>
    <w:rsid w:val="002C6DBE"/>
    <w:rsid w:val="002C6E50"/>
    <w:rsid w:val="002F1048"/>
    <w:rsid w:val="00310EA8"/>
    <w:rsid w:val="00346403"/>
    <w:rsid w:val="00351655"/>
    <w:rsid w:val="0035759E"/>
    <w:rsid w:val="003A2E54"/>
    <w:rsid w:val="003B6BE4"/>
    <w:rsid w:val="003C6208"/>
    <w:rsid w:val="004040B8"/>
    <w:rsid w:val="00410A26"/>
    <w:rsid w:val="004250F2"/>
    <w:rsid w:val="00450004"/>
    <w:rsid w:val="00475756"/>
    <w:rsid w:val="00492628"/>
    <w:rsid w:val="00493259"/>
    <w:rsid w:val="004D66DB"/>
    <w:rsid w:val="00533EA2"/>
    <w:rsid w:val="005726F5"/>
    <w:rsid w:val="005D6BAB"/>
    <w:rsid w:val="005D6EE5"/>
    <w:rsid w:val="005E3B71"/>
    <w:rsid w:val="005E4563"/>
    <w:rsid w:val="00617E7B"/>
    <w:rsid w:val="00626893"/>
    <w:rsid w:val="00632CB4"/>
    <w:rsid w:val="00646509"/>
    <w:rsid w:val="0069634F"/>
    <w:rsid w:val="006C3184"/>
    <w:rsid w:val="006E75B6"/>
    <w:rsid w:val="00701D8B"/>
    <w:rsid w:val="00743582"/>
    <w:rsid w:val="00764FEE"/>
    <w:rsid w:val="00797810"/>
    <w:rsid w:val="007C7DE5"/>
    <w:rsid w:val="007E5ADF"/>
    <w:rsid w:val="007F4111"/>
    <w:rsid w:val="00842C27"/>
    <w:rsid w:val="00850DD6"/>
    <w:rsid w:val="008545BA"/>
    <w:rsid w:val="00871B4F"/>
    <w:rsid w:val="00882E7D"/>
    <w:rsid w:val="00884D2D"/>
    <w:rsid w:val="008953C0"/>
    <w:rsid w:val="008A1980"/>
    <w:rsid w:val="008A275D"/>
    <w:rsid w:val="008B5F0F"/>
    <w:rsid w:val="008C0CE1"/>
    <w:rsid w:val="008F1B9F"/>
    <w:rsid w:val="008F7548"/>
    <w:rsid w:val="00940C52"/>
    <w:rsid w:val="0097347D"/>
    <w:rsid w:val="009840FD"/>
    <w:rsid w:val="009B4985"/>
    <w:rsid w:val="009B53CD"/>
    <w:rsid w:val="009C3ABE"/>
    <w:rsid w:val="009F4735"/>
    <w:rsid w:val="00A91CB8"/>
    <w:rsid w:val="00B209EB"/>
    <w:rsid w:val="00B42045"/>
    <w:rsid w:val="00B4478F"/>
    <w:rsid w:val="00B667C1"/>
    <w:rsid w:val="00BA2266"/>
    <w:rsid w:val="00BC41CC"/>
    <w:rsid w:val="00BE3BAE"/>
    <w:rsid w:val="00C012B8"/>
    <w:rsid w:val="00C208FE"/>
    <w:rsid w:val="00C31E0E"/>
    <w:rsid w:val="00C400B4"/>
    <w:rsid w:val="00C73806"/>
    <w:rsid w:val="00C830B7"/>
    <w:rsid w:val="00C910CA"/>
    <w:rsid w:val="00CA70A3"/>
    <w:rsid w:val="00CD0435"/>
    <w:rsid w:val="00CE7417"/>
    <w:rsid w:val="00D71FB4"/>
    <w:rsid w:val="00DA7B77"/>
    <w:rsid w:val="00DB2052"/>
    <w:rsid w:val="00DC5C60"/>
    <w:rsid w:val="00DD469D"/>
    <w:rsid w:val="00DD4BD7"/>
    <w:rsid w:val="00DD62F8"/>
    <w:rsid w:val="00DE4CD3"/>
    <w:rsid w:val="00E05FA1"/>
    <w:rsid w:val="00E1315C"/>
    <w:rsid w:val="00E576A3"/>
    <w:rsid w:val="00E72243"/>
    <w:rsid w:val="00EA7D44"/>
    <w:rsid w:val="00EB3B73"/>
    <w:rsid w:val="00ED1537"/>
    <w:rsid w:val="00F1583A"/>
    <w:rsid w:val="00F20C11"/>
    <w:rsid w:val="00F45253"/>
    <w:rsid w:val="00F52CF6"/>
    <w:rsid w:val="00F54E72"/>
    <w:rsid w:val="00FA62B7"/>
    <w:rsid w:val="00FD009C"/>
    <w:rsid w:val="00FD5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9F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5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312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45B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45BA"/>
    <w:pPr>
      <w:spacing w:before="120"/>
    </w:pPr>
    <w:rPr>
      <w:rFonts w:asciiTheme="majorHAnsi" w:hAnsiTheme="majorHAnsi"/>
      <w:b/>
      <w:bCs/>
      <w:color w:val="548DD4"/>
    </w:rPr>
  </w:style>
  <w:style w:type="paragraph" w:styleId="TOC2">
    <w:name w:val="toc 2"/>
    <w:basedOn w:val="Normal"/>
    <w:next w:val="Normal"/>
    <w:autoRedefine/>
    <w:uiPriority w:val="39"/>
    <w:unhideWhenUsed/>
    <w:rsid w:val="008545BA"/>
    <w:rPr>
      <w:sz w:val="22"/>
      <w:szCs w:val="22"/>
    </w:rPr>
  </w:style>
  <w:style w:type="paragraph" w:styleId="TOC3">
    <w:name w:val="toc 3"/>
    <w:basedOn w:val="Normal"/>
    <w:next w:val="Normal"/>
    <w:autoRedefine/>
    <w:uiPriority w:val="39"/>
    <w:unhideWhenUsed/>
    <w:rsid w:val="008545BA"/>
    <w:pPr>
      <w:ind w:left="240"/>
    </w:pPr>
    <w:rPr>
      <w:i/>
      <w:iCs/>
      <w:sz w:val="22"/>
      <w:szCs w:val="22"/>
    </w:rPr>
  </w:style>
  <w:style w:type="paragraph" w:styleId="TOC4">
    <w:name w:val="toc 4"/>
    <w:basedOn w:val="Normal"/>
    <w:next w:val="Normal"/>
    <w:autoRedefine/>
    <w:uiPriority w:val="39"/>
    <w:semiHidden/>
    <w:unhideWhenUsed/>
    <w:rsid w:val="008545BA"/>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545BA"/>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545BA"/>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545BA"/>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545BA"/>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545BA"/>
    <w:pPr>
      <w:pBdr>
        <w:between w:val="double" w:sz="6" w:space="0" w:color="auto"/>
      </w:pBdr>
      <w:ind w:left="1680"/>
    </w:pPr>
    <w:rPr>
      <w:sz w:val="20"/>
      <w:szCs w:val="20"/>
    </w:rPr>
  </w:style>
  <w:style w:type="character" w:styleId="Hyperlink">
    <w:name w:val="Hyperlink"/>
    <w:basedOn w:val="DefaultParagraphFont"/>
    <w:uiPriority w:val="99"/>
    <w:unhideWhenUsed/>
    <w:rsid w:val="0069634F"/>
    <w:rPr>
      <w:color w:val="0563C1" w:themeColor="hyperlink"/>
      <w:u w:val="single"/>
    </w:rPr>
  </w:style>
  <w:style w:type="paragraph" w:styleId="ListParagraph">
    <w:name w:val="List Paragraph"/>
    <w:basedOn w:val="Normal"/>
    <w:uiPriority w:val="34"/>
    <w:qFormat/>
    <w:rsid w:val="005D6BAB"/>
    <w:pPr>
      <w:ind w:left="720"/>
      <w:contextualSpacing/>
    </w:pPr>
  </w:style>
  <w:style w:type="paragraph" w:styleId="Header">
    <w:name w:val="header"/>
    <w:basedOn w:val="Normal"/>
    <w:link w:val="HeaderChar"/>
    <w:uiPriority w:val="99"/>
    <w:unhideWhenUsed/>
    <w:rsid w:val="00D71FB4"/>
    <w:pPr>
      <w:tabs>
        <w:tab w:val="center" w:pos="4680"/>
        <w:tab w:val="right" w:pos="9360"/>
      </w:tabs>
    </w:pPr>
  </w:style>
  <w:style w:type="character" w:customStyle="1" w:styleId="HeaderChar">
    <w:name w:val="Header Char"/>
    <w:basedOn w:val="DefaultParagraphFont"/>
    <w:link w:val="Header"/>
    <w:uiPriority w:val="99"/>
    <w:rsid w:val="00D71FB4"/>
  </w:style>
  <w:style w:type="paragraph" w:styleId="Footer">
    <w:name w:val="footer"/>
    <w:basedOn w:val="Normal"/>
    <w:link w:val="FooterChar"/>
    <w:uiPriority w:val="99"/>
    <w:unhideWhenUsed/>
    <w:rsid w:val="00D71FB4"/>
    <w:pPr>
      <w:tabs>
        <w:tab w:val="center" w:pos="4680"/>
        <w:tab w:val="right" w:pos="9360"/>
      </w:tabs>
    </w:pPr>
  </w:style>
  <w:style w:type="character" w:customStyle="1" w:styleId="FooterChar">
    <w:name w:val="Footer Char"/>
    <w:basedOn w:val="DefaultParagraphFont"/>
    <w:link w:val="Footer"/>
    <w:uiPriority w:val="99"/>
    <w:rsid w:val="00D71FB4"/>
  </w:style>
  <w:style w:type="character" w:styleId="PageNumber">
    <w:name w:val="page number"/>
    <w:basedOn w:val="DefaultParagraphFont"/>
    <w:uiPriority w:val="99"/>
    <w:semiHidden/>
    <w:unhideWhenUsed/>
    <w:rsid w:val="00D71FB4"/>
  </w:style>
  <w:style w:type="paragraph" w:styleId="FootnoteText">
    <w:name w:val="footnote text"/>
    <w:basedOn w:val="Normal"/>
    <w:link w:val="FootnoteTextChar"/>
    <w:uiPriority w:val="99"/>
    <w:unhideWhenUsed/>
    <w:rsid w:val="00C31E0E"/>
  </w:style>
  <w:style w:type="character" w:customStyle="1" w:styleId="FootnoteTextChar">
    <w:name w:val="Footnote Text Char"/>
    <w:basedOn w:val="DefaultParagraphFont"/>
    <w:link w:val="FootnoteText"/>
    <w:uiPriority w:val="99"/>
    <w:rsid w:val="00C31E0E"/>
  </w:style>
  <w:style w:type="character" w:styleId="FootnoteReference">
    <w:name w:val="footnote reference"/>
    <w:basedOn w:val="DefaultParagraphFont"/>
    <w:uiPriority w:val="99"/>
    <w:unhideWhenUsed/>
    <w:rsid w:val="00C31E0E"/>
    <w:rPr>
      <w:vertAlign w:val="superscript"/>
    </w:rPr>
  </w:style>
  <w:style w:type="character" w:styleId="FollowedHyperlink">
    <w:name w:val="FollowedHyperlink"/>
    <w:basedOn w:val="DefaultParagraphFont"/>
    <w:uiPriority w:val="99"/>
    <w:semiHidden/>
    <w:unhideWhenUsed/>
    <w:rsid w:val="00C31E0E"/>
    <w:rPr>
      <w:color w:val="954F72" w:themeColor="followedHyperlink"/>
      <w:u w:val="single"/>
    </w:rPr>
  </w:style>
  <w:style w:type="character" w:customStyle="1" w:styleId="Heading2Char">
    <w:name w:val="Heading 2 Char"/>
    <w:basedOn w:val="DefaultParagraphFont"/>
    <w:link w:val="Heading2"/>
    <w:uiPriority w:val="9"/>
    <w:rsid w:val="00DD469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F1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12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2844">
      <w:bodyDiv w:val="1"/>
      <w:marLeft w:val="0"/>
      <w:marRight w:val="0"/>
      <w:marTop w:val="0"/>
      <w:marBottom w:val="0"/>
      <w:divBdr>
        <w:top w:val="none" w:sz="0" w:space="0" w:color="auto"/>
        <w:left w:val="none" w:sz="0" w:space="0" w:color="auto"/>
        <w:bottom w:val="none" w:sz="0" w:space="0" w:color="auto"/>
        <w:right w:val="none" w:sz="0" w:space="0" w:color="auto"/>
      </w:divBdr>
    </w:div>
    <w:div w:id="364792369">
      <w:bodyDiv w:val="1"/>
      <w:marLeft w:val="0"/>
      <w:marRight w:val="0"/>
      <w:marTop w:val="0"/>
      <w:marBottom w:val="0"/>
      <w:divBdr>
        <w:top w:val="none" w:sz="0" w:space="0" w:color="auto"/>
        <w:left w:val="none" w:sz="0" w:space="0" w:color="auto"/>
        <w:bottom w:val="none" w:sz="0" w:space="0" w:color="auto"/>
        <w:right w:val="none" w:sz="0" w:space="0" w:color="auto"/>
      </w:divBdr>
    </w:div>
    <w:div w:id="447700564">
      <w:bodyDiv w:val="1"/>
      <w:marLeft w:val="0"/>
      <w:marRight w:val="0"/>
      <w:marTop w:val="0"/>
      <w:marBottom w:val="0"/>
      <w:divBdr>
        <w:top w:val="none" w:sz="0" w:space="0" w:color="auto"/>
        <w:left w:val="none" w:sz="0" w:space="0" w:color="auto"/>
        <w:bottom w:val="none" w:sz="0" w:space="0" w:color="auto"/>
        <w:right w:val="none" w:sz="0" w:space="0" w:color="auto"/>
      </w:divBdr>
    </w:div>
    <w:div w:id="2060738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arkusKastner/Analyz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578991-A44B-4A17-A5A3-6C88B8CB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2640</Words>
  <Characters>16639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Kastner</dc:creator>
  <cp:keywords/>
  <dc:description/>
  <cp:lastModifiedBy>Markus</cp:lastModifiedBy>
  <cp:revision>24</cp:revision>
  <dcterms:created xsi:type="dcterms:W3CDTF">2016-12-23T22:37:00Z</dcterms:created>
  <dcterms:modified xsi:type="dcterms:W3CDTF">2017-04-05T22:41:00Z</dcterms:modified>
</cp:coreProperties>
</file>